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935F6" w14:textId="0DC2296B"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为了更好的保护您的个人信息，建议您仔细阅读《太空杀隐私政策》。</w:t>
      </w:r>
    </w:p>
    <w:p w14:paraId="6CBB9847" w14:textId="77777777" w:rsidR="0034127A" w:rsidRPr="009B5EF6" w:rsidRDefault="0034127A" w:rsidP="009B5EF6">
      <w:pPr>
        <w:widowControl/>
        <w:jc w:val="left"/>
        <w:rPr>
          <w:rFonts w:ascii="黑体" w:eastAsia="黑体" w:hAnsi="黑体" w:cs="宋体"/>
          <w:color w:val="676767"/>
          <w:kern w:val="0"/>
          <w:szCs w:val="21"/>
        </w:rPr>
      </w:pPr>
    </w:p>
    <w:p w14:paraId="1937D36B" w14:textId="77D10DBE" w:rsidR="009B5EF6" w:rsidRPr="009B5EF6" w:rsidRDefault="009B5EF6" w:rsidP="009B5EF6">
      <w:pPr>
        <w:widowControl/>
        <w:jc w:val="left"/>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更新日期：2020年</w:t>
      </w:r>
      <w:r w:rsidR="0034127A">
        <w:rPr>
          <w:rFonts w:ascii="黑体" w:eastAsia="黑体" w:hAnsi="黑体" w:cs="宋体"/>
          <w:b/>
          <w:bCs/>
          <w:color w:val="676767"/>
          <w:kern w:val="0"/>
          <w:szCs w:val="21"/>
        </w:rPr>
        <w:t>10</w:t>
      </w:r>
      <w:r w:rsidRPr="009B5EF6">
        <w:rPr>
          <w:rFonts w:ascii="黑体" w:eastAsia="黑体" w:hAnsi="黑体" w:cs="宋体" w:hint="eastAsia"/>
          <w:b/>
          <w:bCs/>
          <w:color w:val="676767"/>
          <w:kern w:val="0"/>
          <w:szCs w:val="21"/>
        </w:rPr>
        <w:t>月</w:t>
      </w:r>
      <w:ins w:id="0" w:author="Li luhong" w:date="2020-10-26T17:02:00Z">
        <w:r w:rsidR="00F756E6">
          <w:rPr>
            <w:rFonts w:ascii="黑体" w:eastAsia="黑体" w:hAnsi="黑体" w:cs="宋体"/>
            <w:b/>
            <w:bCs/>
            <w:color w:val="676767"/>
            <w:kern w:val="0"/>
            <w:szCs w:val="21"/>
          </w:rPr>
          <w:t>2</w:t>
        </w:r>
      </w:ins>
      <w:del w:id="1" w:author="Li luhong" w:date="2020-10-26T17:02:00Z">
        <w:r w:rsidR="0034127A" w:rsidDel="00F756E6">
          <w:rPr>
            <w:rFonts w:ascii="黑体" w:eastAsia="黑体" w:hAnsi="黑体" w:cs="宋体"/>
            <w:b/>
            <w:bCs/>
            <w:color w:val="676767"/>
            <w:kern w:val="0"/>
            <w:szCs w:val="21"/>
          </w:rPr>
          <w:delText>1</w:delText>
        </w:r>
      </w:del>
      <w:r w:rsidR="0034127A">
        <w:rPr>
          <w:rFonts w:ascii="黑体" w:eastAsia="黑体" w:hAnsi="黑体" w:cs="宋体"/>
          <w:b/>
          <w:bCs/>
          <w:color w:val="676767"/>
          <w:kern w:val="0"/>
          <w:szCs w:val="21"/>
        </w:rPr>
        <w:t>6</w:t>
      </w:r>
      <w:r w:rsidRPr="009B5EF6">
        <w:rPr>
          <w:rFonts w:ascii="黑体" w:eastAsia="黑体" w:hAnsi="黑体" w:cs="宋体" w:hint="eastAsia"/>
          <w:b/>
          <w:bCs/>
          <w:color w:val="676767"/>
          <w:kern w:val="0"/>
          <w:szCs w:val="21"/>
        </w:rPr>
        <w:t>日</w:t>
      </w:r>
    </w:p>
    <w:p w14:paraId="0DB67A6E" w14:textId="2A091AB3" w:rsidR="009B5EF6" w:rsidRDefault="009B5EF6" w:rsidP="009B5EF6">
      <w:pPr>
        <w:widowControl/>
        <w:jc w:val="left"/>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生效日期：2020年</w:t>
      </w:r>
      <w:r w:rsidR="0034127A">
        <w:rPr>
          <w:rFonts w:ascii="黑体" w:eastAsia="黑体" w:hAnsi="黑体" w:cs="宋体"/>
          <w:b/>
          <w:bCs/>
          <w:color w:val="676767"/>
          <w:kern w:val="0"/>
          <w:szCs w:val="21"/>
        </w:rPr>
        <w:t>10</w:t>
      </w:r>
      <w:r w:rsidRPr="009B5EF6">
        <w:rPr>
          <w:rFonts w:ascii="黑体" w:eastAsia="黑体" w:hAnsi="黑体" w:cs="宋体" w:hint="eastAsia"/>
          <w:b/>
          <w:bCs/>
          <w:color w:val="676767"/>
          <w:kern w:val="0"/>
          <w:szCs w:val="21"/>
        </w:rPr>
        <w:t>月</w:t>
      </w:r>
      <w:ins w:id="2" w:author="Li luhong" w:date="2020-10-26T17:02:00Z">
        <w:r w:rsidR="00F756E6">
          <w:rPr>
            <w:rFonts w:ascii="黑体" w:eastAsia="黑体" w:hAnsi="黑体" w:cs="宋体"/>
            <w:b/>
            <w:bCs/>
            <w:color w:val="676767"/>
            <w:kern w:val="0"/>
            <w:szCs w:val="21"/>
          </w:rPr>
          <w:t>2</w:t>
        </w:r>
      </w:ins>
      <w:del w:id="3" w:author="Li luhong" w:date="2020-10-26T17:02:00Z">
        <w:r w:rsidR="0034127A" w:rsidDel="00F756E6">
          <w:rPr>
            <w:rFonts w:ascii="黑体" w:eastAsia="黑体" w:hAnsi="黑体" w:cs="宋体"/>
            <w:b/>
            <w:bCs/>
            <w:color w:val="676767"/>
            <w:kern w:val="0"/>
            <w:szCs w:val="21"/>
          </w:rPr>
          <w:delText>1</w:delText>
        </w:r>
      </w:del>
      <w:r w:rsidR="0034127A">
        <w:rPr>
          <w:rFonts w:ascii="黑体" w:eastAsia="黑体" w:hAnsi="黑体" w:cs="宋体"/>
          <w:b/>
          <w:bCs/>
          <w:color w:val="676767"/>
          <w:kern w:val="0"/>
          <w:szCs w:val="21"/>
        </w:rPr>
        <w:t>6</w:t>
      </w:r>
      <w:r w:rsidRPr="009B5EF6">
        <w:rPr>
          <w:rFonts w:ascii="黑体" w:eastAsia="黑体" w:hAnsi="黑体" w:cs="宋体" w:hint="eastAsia"/>
          <w:b/>
          <w:bCs/>
          <w:color w:val="676767"/>
          <w:kern w:val="0"/>
          <w:szCs w:val="21"/>
        </w:rPr>
        <w:t>日</w:t>
      </w:r>
    </w:p>
    <w:p w14:paraId="796A84F2" w14:textId="3B854E42" w:rsidR="00A276E9" w:rsidRPr="009B5EF6" w:rsidRDefault="00A276E9" w:rsidP="009B5EF6">
      <w:pPr>
        <w:widowControl/>
        <w:jc w:val="left"/>
        <w:rPr>
          <w:rFonts w:ascii="黑体" w:eastAsia="黑体" w:hAnsi="黑体" w:cs="宋体"/>
          <w:b/>
          <w:bCs/>
          <w:color w:val="676767"/>
          <w:kern w:val="0"/>
          <w:szCs w:val="21"/>
        </w:rPr>
      </w:pPr>
    </w:p>
    <w:p w14:paraId="4A7FA914"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一、引言</w:t>
      </w:r>
    </w:p>
    <w:p w14:paraId="1D575703" w14:textId="041817B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w:t>
      </w:r>
      <w:r w:rsidRPr="009B5EF6">
        <w:rPr>
          <w:rFonts w:ascii="Calibri" w:eastAsia="黑体" w:hAnsi="Calibri" w:cs="Calibri"/>
          <w:color w:val="676767"/>
          <w:kern w:val="0"/>
          <w:szCs w:val="21"/>
        </w:rPr>
        <w:t> </w:t>
      </w:r>
      <w:r w:rsidRPr="009B5EF6">
        <w:rPr>
          <w:rFonts w:ascii="黑体" w:eastAsia="黑体" w:hAnsi="黑体" w:cs="宋体" w:hint="eastAsia"/>
          <w:color w:val="676767"/>
          <w:kern w:val="0"/>
          <w:szCs w:val="21"/>
        </w:rPr>
        <w:t>本《太空杀隐私政策》（以下称“本隐私政策”）适用于太空杀APP，包括iOS端应用程序、安卓端应用程序。</w:t>
      </w:r>
    </w:p>
    <w:p w14:paraId="5ABA6444" w14:textId="77777777" w:rsidR="00B73ECA" w:rsidRDefault="00B73ECA" w:rsidP="009B5EF6">
      <w:pPr>
        <w:widowControl/>
        <w:jc w:val="left"/>
        <w:rPr>
          <w:rFonts w:ascii="黑体" w:eastAsia="黑体" w:hAnsi="黑体" w:cs="宋体"/>
          <w:color w:val="676767"/>
          <w:kern w:val="0"/>
          <w:szCs w:val="21"/>
        </w:rPr>
      </w:pPr>
    </w:p>
    <w:p w14:paraId="518F3B82" w14:textId="2B5283E0"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w:t>
      </w:r>
      <w:r w:rsidRPr="009B5EF6">
        <w:rPr>
          <w:rFonts w:ascii="Calibri" w:eastAsia="黑体" w:hAnsi="Calibri" w:cs="Calibri"/>
          <w:color w:val="676767"/>
          <w:kern w:val="0"/>
          <w:szCs w:val="21"/>
        </w:rPr>
        <w:t> </w:t>
      </w:r>
      <w:r w:rsidRPr="009B5EF6">
        <w:rPr>
          <w:rFonts w:ascii="黑体" w:eastAsia="黑体" w:hAnsi="黑体" w:cs="宋体" w:hint="eastAsia"/>
          <w:color w:val="676767"/>
          <w:kern w:val="0"/>
          <w:szCs w:val="21"/>
        </w:rPr>
        <w:t>请您在使用太空</w:t>
      </w:r>
      <w:proofErr w:type="gramStart"/>
      <w:r w:rsidRPr="009B5EF6">
        <w:rPr>
          <w:rFonts w:ascii="黑体" w:eastAsia="黑体" w:hAnsi="黑体" w:cs="宋体" w:hint="eastAsia"/>
          <w:color w:val="676767"/>
          <w:kern w:val="0"/>
          <w:szCs w:val="21"/>
        </w:rPr>
        <w:t>杀各项</w:t>
      </w:r>
      <w:proofErr w:type="gramEnd"/>
      <w:r w:rsidRPr="009B5EF6">
        <w:rPr>
          <w:rFonts w:ascii="黑体" w:eastAsia="黑体" w:hAnsi="黑体" w:cs="宋体" w:hint="eastAsia"/>
          <w:color w:val="676767"/>
          <w:kern w:val="0"/>
          <w:szCs w:val="21"/>
        </w:rPr>
        <w:t>产品和/或服务前，仔细阅读并充分理解本隐私政策的全部内容。一旦您使用或继续使用太空杀的产品/服务，即表示您同意我们按照本隐私政策使用和处理您的相关信息。</w:t>
      </w:r>
    </w:p>
    <w:p w14:paraId="54E34CBE" w14:textId="77777777" w:rsidR="00B73ECA" w:rsidRDefault="00B73ECA" w:rsidP="009B5EF6">
      <w:pPr>
        <w:widowControl/>
        <w:jc w:val="left"/>
        <w:rPr>
          <w:rFonts w:ascii="黑体" w:eastAsia="黑体" w:hAnsi="黑体" w:cs="宋体"/>
          <w:color w:val="676767"/>
          <w:kern w:val="0"/>
          <w:szCs w:val="21"/>
        </w:rPr>
      </w:pPr>
    </w:p>
    <w:p w14:paraId="1247D122" w14:textId="1799EB4A"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Pr="009B5EF6">
        <w:rPr>
          <w:rFonts w:ascii="Calibri" w:eastAsia="黑体" w:hAnsi="Calibri" w:cs="Calibri"/>
          <w:color w:val="676767"/>
          <w:kern w:val="0"/>
          <w:szCs w:val="21"/>
        </w:rPr>
        <w:t> </w:t>
      </w:r>
      <w:r w:rsidRPr="009B5EF6">
        <w:rPr>
          <w:rFonts w:ascii="黑体" w:eastAsia="黑体" w:hAnsi="黑体" w:cs="宋体" w:hint="eastAsia"/>
          <w:color w:val="676767"/>
          <w:kern w:val="0"/>
          <w:szCs w:val="21"/>
        </w:rPr>
        <w:t>我们可能会不时依据法律法规或业务调整对本隐私政策进行修订。当本隐私政策发生变更后，我们会在版本更新后通过在显著位置提示或推送通知、消息形式向您展示变更后的内容。</w:t>
      </w:r>
    </w:p>
    <w:p w14:paraId="4445CD96" w14:textId="77777777" w:rsidR="00B73ECA" w:rsidRDefault="00B73ECA" w:rsidP="009B5EF6">
      <w:pPr>
        <w:widowControl/>
        <w:jc w:val="left"/>
        <w:rPr>
          <w:rFonts w:ascii="黑体" w:eastAsia="黑体" w:hAnsi="黑体" w:cs="宋体"/>
          <w:color w:val="676767"/>
          <w:kern w:val="0"/>
          <w:szCs w:val="21"/>
        </w:rPr>
      </w:pPr>
    </w:p>
    <w:p w14:paraId="62617B1A" w14:textId="06E4313B"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w:t>
      </w:r>
      <w:r w:rsidRPr="009B5EF6">
        <w:rPr>
          <w:rFonts w:ascii="Calibri" w:eastAsia="黑体" w:hAnsi="Calibri" w:cs="Calibri"/>
          <w:color w:val="676767"/>
          <w:kern w:val="0"/>
          <w:szCs w:val="21"/>
        </w:rPr>
        <w:t> </w:t>
      </w:r>
      <w:r w:rsidRPr="009B5EF6">
        <w:rPr>
          <w:rFonts w:ascii="黑体" w:eastAsia="黑体" w:hAnsi="黑体" w:cs="宋体" w:hint="eastAsia"/>
          <w:color w:val="676767"/>
          <w:kern w:val="0"/>
          <w:szCs w:val="21"/>
        </w:rPr>
        <w:t>您需理解，只有在您确认并同意《太空杀隐私政策》，我们才会依据隐私政策收集、使用、处理和</w:t>
      </w:r>
      <w:proofErr w:type="gramStart"/>
      <w:r w:rsidRPr="009B5EF6">
        <w:rPr>
          <w:rFonts w:ascii="黑体" w:eastAsia="黑体" w:hAnsi="黑体" w:cs="宋体" w:hint="eastAsia"/>
          <w:color w:val="676767"/>
          <w:kern w:val="0"/>
          <w:szCs w:val="21"/>
        </w:rPr>
        <w:t>存储您</w:t>
      </w:r>
      <w:proofErr w:type="gramEnd"/>
      <w:r w:rsidRPr="009B5EF6">
        <w:rPr>
          <w:rFonts w:ascii="黑体" w:eastAsia="黑体" w:hAnsi="黑体" w:cs="宋体" w:hint="eastAsia"/>
          <w:color w:val="676767"/>
          <w:kern w:val="0"/>
          <w:szCs w:val="21"/>
        </w:rPr>
        <w:t>的个人信息；您有权拒绝同意隐私政策，但请您知悉，一旦</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同意隐私政策，可能导致您不能或不能继续完整使用太空杀的相关服务和功能，或者无法达到我们拟达到的服务效果。</w:t>
      </w:r>
    </w:p>
    <w:p w14:paraId="4D6E11F4" w14:textId="77777777" w:rsidR="00B73ECA" w:rsidRDefault="00B73ECA" w:rsidP="009B5EF6">
      <w:pPr>
        <w:widowControl/>
        <w:jc w:val="left"/>
        <w:rPr>
          <w:rFonts w:ascii="黑体" w:eastAsia="黑体" w:hAnsi="黑体" w:cs="宋体"/>
          <w:color w:val="676767"/>
          <w:kern w:val="0"/>
          <w:szCs w:val="21"/>
        </w:rPr>
      </w:pPr>
    </w:p>
    <w:p w14:paraId="6E17AA40" w14:textId="08A30299"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5.</w:t>
      </w:r>
      <w:r w:rsidRPr="009B5EF6">
        <w:rPr>
          <w:rFonts w:ascii="Calibri" w:eastAsia="黑体" w:hAnsi="Calibri" w:cs="Calibri"/>
          <w:color w:val="676767"/>
          <w:kern w:val="0"/>
          <w:szCs w:val="21"/>
        </w:rPr>
        <w:t> </w:t>
      </w:r>
      <w:r w:rsidRPr="009B5EF6">
        <w:rPr>
          <w:rFonts w:ascii="黑体" w:eastAsia="黑体" w:hAnsi="黑体" w:cs="宋体" w:hint="eastAsia"/>
          <w:color w:val="676767"/>
          <w:kern w:val="0"/>
          <w:szCs w:val="21"/>
        </w:rPr>
        <w:t>我们不会进行跨境传输，所有用户信息及数据均保存在中国大陆地区的服务器。</w:t>
      </w:r>
    </w:p>
    <w:p w14:paraId="66DE3318" w14:textId="77777777" w:rsidR="00305F50" w:rsidRPr="009B5EF6" w:rsidRDefault="00305F50" w:rsidP="009B5EF6">
      <w:pPr>
        <w:widowControl/>
        <w:jc w:val="left"/>
        <w:rPr>
          <w:rFonts w:ascii="黑体" w:eastAsia="黑体" w:hAnsi="黑体" w:cs="宋体"/>
          <w:color w:val="676767"/>
          <w:kern w:val="0"/>
          <w:szCs w:val="21"/>
        </w:rPr>
      </w:pPr>
    </w:p>
    <w:p w14:paraId="1CEB4620"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二、关于我们</w:t>
      </w:r>
    </w:p>
    <w:p w14:paraId="08EDEA42" w14:textId="179A7F61" w:rsidR="009B5EF6" w:rsidRDefault="009B5EF6" w:rsidP="009B5EF6">
      <w:pPr>
        <w:widowControl/>
        <w:jc w:val="left"/>
        <w:rPr>
          <w:rFonts w:ascii="黑体" w:eastAsia="黑体" w:hAnsi="黑体" w:cs="宋体"/>
          <w:color w:val="676767"/>
          <w:kern w:val="0"/>
          <w:szCs w:val="21"/>
        </w:rPr>
      </w:pPr>
      <w:proofErr w:type="gramStart"/>
      <w:r w:rsidRPr="009B5EF6">
        <w:rPr>
          <w:rFonts w:ascii="黑体" w:eastAsia="黑体" w:hAnsi="黑体" w:cs="宋体" w:hint="eastAsia"/>
          <w:color w:val="676767"/>
          <w:kern w:val="0"/>
          <w:szCs w:val="21"/>
        </w:rPr>
        <w:t>太空杀由北京</w:t>
      </w:r>
      <w:proofErr w:type="gramEnd"/>
      <w:r w:rsidR="00326747">
        <w:rPr>
          <w:rFonts w:ascii="黑体" w:eastAsia="黑体" w:hAnsi="黑体" w:cs="宋体" w:hint="eastAsia"/>
          <w:color w:val="676767"/>
          <w:kern w:val="0"/>
          <w:szCs w:val="21"/>
        </w:rPr>
        <w:t>任之信息技术</w:t>
      </w:r>
      <w:r w:rsidRPr="009B5EF6">
        <w:rPr>
          <w:rFonts w:ascii="黑体" w:eastAsia="黑体" w:hAnsi="黑体" w:cs="宋体" w:hint="eastAsia"/>
          <w:color w:val="676767"/>
          <w:kern w:val="0"/>
          <w:szCs w:val="21"/>
        </w:rPr>
        <w:t>有限公司（以下称“</w:t>
      </w:r>
      <w:r w:rsidR="00326747">
        <w:rPr>
          <w:rFonts w:ascii="黑体" w:eastAsia="黑体" w:hAnsi="黑体" w:cs="宋体" w:hint="eastAsia"/>
          <w:color w:val="676767"/>
          <w:kern w:val="0"/>
          <w:szCs w:val="21"/>
        </w:rPr>
        <w:t>任之</w:t>
      </w:r>
      <w:r w:rsidRPr="009B5EF6">
        <w:rPr>
          <w:rFonts w:ascii="黑体" w:eastAsia="黑体" w:hAnsi="黑体" w:cs="宋体" w:hint="eastAsia"/>
          <w:color w:val="676767"/>
          <w:kern w:val="0"/>
          <w:szCs w:val="21"/>
        </w:rPr>
        <w:t>”）提供产品运营和服务。我们的主要运营主体的基本信息如下：北京</w:t>
      </w:r>
      <w:r w:rsidR="00326747">
        <w:rPr>
          <w:rFonts w:ascii="黑体" w:eastAsia="黑体" w:hAnsi="黑体" w:cs="宋体" w:hint="eastAsia"/>
          <w:color w:val="676767"/>
          <w:kern w:val="0"/>
          <w:szCs w:val="21"/>
        </w:rPr>
        <w:t>任之信息技术有</w:t>
      </w:r>
      <w:r w:rsidRPr="009B5EF6">
        <w:rPr>
          <w:rFonts w:ascii="黑体" w:eastAsia="黑体" w:hAnsi="黑体" w:cs="宋体" w:hint="eastAsia"/>
          <w:color w:val="676767"/>
          <w:kern w:val="0"/>
          <w:szCs w:val="21"/>
        </w:rPr>
        <w:t>限公司，成立于201</w:t>
      </w:r>
      <w:r w:rsidR="00305F50">
        <w:rPr>
          <w:rFonts w:ascii="黑体" w:eastAsia="黑体" w:hAnsi="黑体" w:cs="宋体"/>
          <w:color w:val="676767"/>
          <w:kern w:val="0"/>
          <w:szCs w:val="21"/>
        </w:rPr>
        <w:t>7</w:t>
      </w:r>
      <w:r w:rsidRPr="009B5EF6">
        <w:rPr>
          <w:rFonts w:ascii="黑体" w:eastAsia="黑体" w:hAnsi="黑体" w:cs="宋体" w:hint="eastAsia"/>
          <w:color w:val="676767"/>
          <w:kern w:val="0"/>
          <w:szCs w:val="21"/>
        </w:rPr>
        <w:t>年</w:t>
      </w:r>
      <w:r w:rsidR="00305F50">
        <w:rPr>
          <w:rFonts w:ascii="黑体" w:eastAsia="黑体" w:hAnsi="黑体" w:cs="宋体"/>
          <w:color w:val="676767"/>
          <w:kern w:val="0"/>
          <w:szCs w:val="21"/>
        </w:rPr>
        <w:t>4</w:t>
      </w:r>
      <w:r w:rsidRPr="009B5EF6">
        <w:rPr>
          <w:rFonts w:ascii="黑体" w:eastAsia="黑体" w:hAnsi="黑体" w:cs="宋体" w:hint="eastAsia"/>
          <w:color w:val="676767"/>
          <w:kern w:val="0"/>
          <w:szCs w:val="21"/>
        </w:rPr>
        <w:t>月7日，联系电话为010-52472899，注册地址为北京市</w:t>
      </w:r>
      <w:r w:rsidR="00A04736">
        <w:rPr>
          <w:rFonts w:ascii="黑体" w:eastAsia="黑体" w:hAnsi="黑体" w:cs="宋体" w:hint="eastAsia"/>
          <w:color w:val="676767"/>
          <w:kern w:val="0"/>
          <w:szCs w:val="21"/>
        </w:rPr>
        <w:t>房山区长沟镇金元大街1号北京基金小镇大厦D座1</w:t>
      </w:r>
      <w:r w:rsidR="00A04736">
        <w:rPr>
          <w:rFonts w:ascii="黑体" w:eastAsia="黑体" w:hAnsi="黑体" w:cs="宋体"/>
          <w:color w:val="676767"/>
          <w:kern w:val="0"/>
          <w:szCs w:val="21"/>
        </w:rPr>
        <w:t>39</w:t>
      </w:r>
      <w:r w:rsidRPr="009B5EF6">
        <w:rPr>
          <w:rFonts w:ascii="黑体" w:eastAsia="黑体" w:hAnsi="黑体" w:cs="宋体" w:hint="eastAsia"/>
          <w:color w:val="676767"/>
          <w:kern w:val="0"/>
          <w:szCs w:val="21"/>
        </w:rPr>
        <w:t>。</w:t>
      </w:r>
    </w:p>
    <w:p w14:paraId="1B2343B2" w14:textId="77777777" w:rsidR="00B73ECA" w:rsidRPr="009B5EF6" w:rsidRDefault="00B73ECA" w:rsidP="009B5EF6">
      <w:pPr>
        <w:widowControl/>
        <w:jc w:val="left"/>
        <w:rPr>
          <w:rFonts w:ascii="黑体" w:eastAsia="黑体" w:hAnsi="黑体" w:cs="宋体"/>
          <w:color w:val="676767"/>
          <w:kern w:val="0"/>
          <w:szCs w:val="21"/>
        </w:rPr>
      </w:pPr>
    </w:p>
    <w:p w14:paraId="2A409508"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三、名词解释</w:t>
      </w:r>
    </w:p>
    <w:p w14:paraId="0AA23072" w14:textId="39B6E7F0"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除非另有约定，本隐私政策中使用到的名词，通常仅具有以下定义：</w:t>
      </w:r>
    </w:p>
    <w:p w14:paraId="38ECBDC0" w14:textId="77777777" w:rsidR="00A04736" w:rsidRPr="009B5EF6" w:rsidRDefault="00A04736" w:rsidP="009B5EF6">
      <w:pPr>
        <w:widowControl/>
        <w:jc w:val="left"/>
        <w:rPr>
          <w:rFonts w:ascii="黑体" w:eastAsia="黑体" w:hAnsi="黑体" w:cs="宋体"/>
          <w:color w:val="676767"/>
          <w:kern w:val="0"/>
          <w:szCs w:val="21"/>
        </w:rPr>
      </w:pPr>
    </w:p>
    <w:p w14:paraId="5E3D9FA1" w14:textId="53D9157D"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1.个人信息是指以电子或者其他方式记录的能够单独或者与其他信息结合识别特定自然人身份或者反映特定自然人活动情况的各种信息。本隐私政策中涉及的个人信息包括：基本信息（包括个人姓名、住址</w:t>
      </w:r>
      <w:r w:rsidRPr="00A04736">
        <w:rPr>
          <w:rFonts w:ascii="黑体" w:eastAsia="黑体" w:hAnsi="黑体" w:cs="宋体" w:hint="eastAsia"/>
          <w:color w:val="676767"/>
          <w:kern w:val="0"/>
          <w:szCs w:val="21"/>
        </w:rPr>
        <w:t>）；</w:t>
      </w:r>
      <w:r w:rsidRPr="000177E5">
        <w:rPr>
          <w:rFonts w:ascii="黑体" w:eastAsia="黑体" w:hAnsi="黑体" w:cs="宋体" w:hint="eastAsia"/>
          <w:color w:val="676767"/>
          <w:kern w:val="0"/>
          <w:szCs w:val="21"/>
        </w:rPr>
        <w:t>个人常用设备信息（包括硬件型号、设备</w:t>
      </w:r>
      <w:r w:rsidRPr="000177E5">
        <w:rPr>
          <w:rFonts w:ascii="黑体" w:eastAsia="黑体" w:hAnsi="黑体" w:cs="宋体"/>
          <w:color w:val="676767"/>
          <w:kern w:val="0"/>
          <w:szCs w:val="21"/>
        </w:rPr>
        <w:t>MAC地址、操作系统类型、软件列表唯一设备识别码（如IMEI/android ID/IDFA/OPENUDID/GUID、SIM卡IMSI信息等在内的描述个人常用设备基本情况的信息）。</w:t>
      </w:r>
    </w:p>
    <w:p w14:paraId="47844E26" w14:textId="77777777" w:rsidR="00A04736" w:rsidRPr="009B5EF6" w:rsidRDefault="00A04736" w:rsidP="009B5EF6">
      <w:pPr>
        <w:widowControl/>
        <w:jc w:val="left"/>
        <w:rPr>
          <w:rFonts w:ascii="黑体" w:eastAsia="黑体" w:hAnsi="黑体" w:cs="宋体"/>
          <w:color w:val="676767"/>
          <w:kern w:val="0"/>
          <w:szCs w:val="21"/>
        </w:rPr>
      </w:pPr>
    </w:p>
    <w:p w14:paraId="41FAB59C" w14:textId="60DB71B5"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w:t>
      </w:r>
      <w:r w:rsidRPr="009B5EF6">
        <w:rPr>
          <w:rFonts w:ascii="Calibri" w:eastAsia="黑体" w:hAnsi="Calibri" w:cs="Calibri"/>
          <w:color w:val="676767"/>
          <w:kern w:val="0"/>
          <w:szCs w:val="21"/>
        </w:rPr>
        <w:t> </w:t>
      </w:r>
      <w:r w:rsidRPr="000177E5">
        <w:rPr>
          <w:rFonts w:ascii="黑体" w:eastAsia="黑体" w:hAnsi="黑体" w:cs="宋体" w:hint="eastAsia"/>
          <w:color w:val="676767"/>
          <w:kern w:val="0"/>
          <w:szCs w:val="21"/>
        </w:rPr>
        <w:t>个人敏感信息是指一旦泄露、非法提供或滥用可能危害人身和财产安全，极易导致个人名誉、身心健康受到损害或歧视性待遇等的个人信息，本隐私政策中涉及的个人敏感信息包括：您的个人身份信息（包括身份证）；网络身份标识信息（包括太空杀</w:t>
      </w:r>
      <w:r w:rsidRPr="000177E5">
        <w:rPr>
          <w:rFonts w:ascii="黑体" w:eastAsia="黑体" w:hAnsi="黑体" w:cs="宋体"/>
          <w:color w:val="676767"/>
          <w:kern w:val="0"/>
          <w:szCs w:val="21"/>
        </w:rPr>
        <w:t>APP登录账号、IP地址及与前述有关的密码）；精准定位信息。</w:t>
      </w:r>
    </w:p>
    <w:p w14:paraId="124BF379" w14:textId="77777777" w:rsidR="00A04736" w:rsidRPr="00A04736" w:rsidRDefault="00A04736" w:rsidP="009B5EF6">
      <w:pPr>
        <w:widowControl/>
        <w:jc w:val="left"/>
        <w:rPr>
          <w:rFonts w:ascii="黑体" w:eastAsia="黑体" w:hAnsi="黑体" w:cs="宋体"/>
          <w:color w:val="676767"/>
          <w:kern w:val="0"/>
          <w:szCs w:val="21"/>
        </w:rPr>
      </w:pPr>
    </w:p>
    <w:p w14:paraId="096E7476" w14:textId="45A94158" w:rsidR="009B5EF6" w:rsidRDefault="009B5EF6" w:rsidP="009B5EF6">
      <w:pPr>
        <w:widowControl/>
        <w:jc w:val="left"/>
        <w:rPr>
          <w:rFonts w:ascii="黑体" w:eastAsia="黑体" w:hAnsi="黑体" w:cs="宋体"/>
          <w:color w:val="676767"/>
          <w:kern w:val="0"/>
          <w:szCs w:val="21"/>
        </w:rPr>
      </w:pPr>
      <w:r w:rsidRPr="00A04736">
        <w:rPr>
          <w:rFonts w:ascii="黑体" w:eastAsia="黑体" w:hAnsi="黑体" w:cs="宋体" w:hint="eastAsia"/>
          <w:color w:val="676767"/>
          <w:kern w:val="0"/>
          <w:szCs w:val="21"/>
        </w:rPr>
        <w:lastRenderedPageBreak/>
        <w:t>3.</w:t>
      </w:r>
      <w:r w:rsidRPr="009B5EF6">
        <w:rPr>
          <w:rFonts w:ascii="黑体" w:eastAsia="黑体" w:hAnsi="黑体" w:cs="宋体" w:hint="eastAsia"/>
          <w:color w:val="676767"/>
          <w:kern w:val="0"/>
          <w:szCs w:val="21"/>
        </w:rPr>
        <w:t>设备：是指可用</w:t>
      </w:r>
      <w:proofErr w:type="gramStart"/>
      <w:r w:rsidRPr="009B5EF6">
        <w:rPr>
          <w:rFonts w:ascii="黑体" w:eastAsia="黑体" w:hAnsi="黑体" w:cs="宋体" w:hint="eastAsia"/>
          <w:color w:val="676767"/>
          <w:kern w:val="0"/>
          <w:szCs w:val="21"/>
        </w:rPr>
        <w:t>于访问</w:t>
      </w:r>
      <w:proofErr w:type="gramEnd"/>
      <w:r w:rsidRPr="009B5EF6">
        <w:rPr>
          <w:rFonts w:ascii="黑体" w:eastAsia="黑体" w:hAnsi="黑体" w:cs="宋体" w:hint="eastAsia"/>
          <w:color w:val="676767"/>
          <w:kern w:val="0"/>
          <w:szCs w:val="21"/>
        </w:rPr>
        <w:t>我们的产品和/或服务的装置，例如台式计算机、笔记本电脑、平板电脑或智能手机。</w:t>
      </w:r>
    </w:p>
    <w:p w14:paraId="2464862C" w14:textId="77777777" w:rsidR="00A04736" w:rsidRPr="009B5EF6" w:rsidRDefault="00A04736" w:rsidP="009B5EF6">
      <w:pPr>
        <w:widowControl/>
        <w:jc w:val="left"/>
        <w:rPr>
          <w:rFonts w:ascii="黑体" w:eastAsia="黑体" w:hAnsi="黑体" w:cs="宋体"/>
          <w:color w:val="676767"/>
          <w:kern w:val="0"/>
          <w:szCs w:val="21"/>
        </w:rPr>
      </w:pPr>
    </w:p>
    <w:p w14:paraId="095604C0" w14:textId="5369C6F9"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4.唯一设备标识符（专属 ID 或 UUID）：是指由设备制造商编入到设备中的一串字符，可用于以独有方式标识相应设备。</w:t>
      </w:r>
    </w:p>
    <w:p w14:paraId="44FB766D" w14:textId="77777777" w:rsidR="00A04736" w:rsidRPr="009B5EF6" w:rsidRDefault="00A04736" w:rsidP="009B5EF6">
      <w:pPr>
        <w:widowControl/>
        <w:jc w:val="left"/>
        <w:rPr>
          <w:rFonts w:ascii="黑体" w:eastAsia="黑体" w:hAnsi="黑体" w:cs="宋体"/>
          <w:color w:val="676767"/>
          <w:kern w:val="0"/>
          <w:szCs w:val="21"/>
        </w:rPr>
      </w:pPr>
    </w:p>
    <w:p w14:paraId="44F92D0A" w14:textId="3B512C2F"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5.IP 地址：每台上网的设备都会指定一个编号，称为互联网协议 ( IP ) 地址。这些编号通常都是根据地理区域指定的。IP 地址通常可用于识别设备连接至互联网时所在的位置。</w:t>
      </w:r>
    </w:p>
    <w:p w14:paraId="3CCFD09D" w14:textId="77777777" w:rsidR="00A04736" w:rsidRDefault="00A04736" w:rsidP="009B5EF6">
      <w:pPr>
        <w:widowControl/>
        <w:jc w:val="left"/>
        <w:rPr>
          <w:rFonts w:ascii="黑体" w:eastAsia="黑体" w:hAnsi="黑体" w:cs="宋体"/>
          <w:color w:val="676767"/>
          <w:kern w:val="0"/>
          <w:szCs w:val="21"/>
        </w:rPr>
      </w:pPr>
    </w:p>
    <w:p w14:paraId="361B09D9" w14:textId="17F69FAC"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6.SSL：SSL（Secure Socket Layer）又称为安全套接层，是在传输通信协议（TCP/IP）上实现的一种安全协议。SSL 支持各种类型的网络，同时提供三种基本的安全服务，均通过使用公开密钥和对称密钥技术以达到信息保密的效果。</w:t>
      </w:r>
    </w:p>
    <w:p w14:paraId="37F56358" w14:textId="77777777" w:rsidR="00A04736" w:rsidRPr="009B5EF6" w:rsidRDefault="00A04736" w:rsidP="009B5EF6">
      <w:pPr>
        <w:widowControl/>
        <w:jc w:val="left"/>
        <w:rPr>
          <w:rFonts w:ascii="黑体" w:eastAsia="黑体" w:hAnsi="黑体" w:cs="宋体"/>
          <w:color w:val="676767"/>
          <w:kern w:val="0"/>
          <w:szCs w:val="21"/>
        </w:rPr>
      </w:pPr>
    </w:p>
    <w:p w14:paraId="10DD10B9" w14:textId="7A52E060"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7.Cookie：Cookie是包含字符串的小文件，在您登入和使用网站或其他网络内容时发送、存放在您的计算机、移动设备或其他装置内（通常经过加密）。Cookie同类技术是可用于与Cookie类似用途的其他技术。</w:t>
      </w:r>
    </w:p>
    <w:p w14:paraId="663D1839" w14:textId="77777777" w:rsidR="00511E13" w:rsidRPr="009B5EF6" w:rsidRDefault="00511E13" w:rsidP="009B5EF6">
      <w:pPr>
        <w:widowControl/>
        <w:jc w:val="left"/>
        <w:rPr>
          <w:rFonts w:ascii="黑体" w:eastAsia="黑体" w:hAnsi="黑体" w:cs="宋体"/>
          <w:color w:val="676767"/>
          <w:kern w:val="0"/>
          <w:szCs w:val="21"/>
        </w:rPr>
      </w:pPr>
    </w:p>
    <w:p w14:paraId="7FB46538" w14:textId="2243FFFD"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8.账号：当</w:t>
      </w:r>
      <w:proofErr w:type="gramStart"/>
      <w:r w:rsidRPr="009B5EF6">
        <w:rPr>
          <w:rFonts w:ascii="黑体" w:eastAsia="黑体" w:hAnsi="黑体" w:cs="宋体" w:hint="eastAsia"/>
          <w:color w:val="676767"/>
          <w:kern w:val="0"/>
          <w:szCs w:val="21"/>
        </w:rPr>
        <w:t>您注册</w:t>
      </w:r>
      <w:proofErr w:type="gramEnd"/>
      <w:r w:rsidRPr="009B5EF6">
        <w:rPr>
          <w:rFonts w:ascii="黑体" w:eastAsia="黑体" w:hAnsi="黑体" w:cs="宋体" w:hint="eastAsia"/>
          <w:color w:val="676767"/>
          <w:kern w:val="0"/>
          <w:szCs w:val="21"/>
        </w:rPr>
        <w:t>账号并向我们提供一些个人信息，您就可以更好的使用我们的服务。当您访问太空杀时，系统会利用这些账号信息对您进行身份验证，以防止未经授权的人员</w:t>
      </w:r>
      <w:proofErr w:type="gramStart"/>
      <w:r w:rsidRPr="009B5EF6">
        <w:rPr>
          <w:rFonts w:ascii="黑体" w:eastAsia="黑体" w:hAnsi="黑体" w:cs="宋体" w:hint="eastAsia"/>
          <w:color w:val="676767"/>
          <w:kern w:val="0"/>
          <w:szCs w:val="21"/>
        </w:rPr>
        <w:t>访问您</w:t>
      </w:r>
      <w:proofErr w:type="gramEnd"/>
      <w:r w:rsidRPr="009B5EF6">
        <w:rPr>
          <w:rFonts w:ascii="黑体" w:eastAsia="黑体" w:hAnsi="黑体" w:cs="宋体" w:hint="eastAsia"/>
          <w:color w:val="676767"/>
          <w:kern w:val="0"/>
          <w:szCs w:val="21"/>
        </w:rPr>
        <w:t>的账号。</w:t>
      </w:r>
    </w:p>
    <w:p w14:paraId="67F8F252" w14:textId="77777777" w:rsidR="00511E13" w:rsidRPr="009B5EF6" w:rsidRDefault="00511E13" w:rsidP="009B5EF6">
      <w:pPr>
        <w:widowControl/>
        <w:jc w:val="left"/>
        <w:rPr>
          <w:rFonts w:ascii="黑体" w:eastAsia="黑体" w:hAnsi="黑体" w:cs="宋体"/>
          <w:color w:val="676767"/>
          <w:kern w:val="0"/>
          <w:szCs w:val="21"/>
        </w:rPr>
      </w:pPr>
    </w:p>
    <w:p w14:paraId="4A03266F" w14:textId="730CFBF6"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9.去标识化/匿名化：是指通过对个人信息的技术处理，使其在不借助额外信息的情况下，无法识别个人信息主体，且处理后的信息不能被复原的过程。</w:t>
      </w:r>
    </w:p>
    <w:p w14:paraId="2E613412" w14:textId="77777777" w:rsidR="00511E13" w:rsidRDefault="00511E13" w:rsidP="009B5EF6">
      <w:pPr>
        <w:widowControl/>
        <w:jc w:val="left"/>
        <w:rPr>
          <w:rFonts w:ascii="黑体" w:eastAsia="黑体" w:hAnsi="黑体" w:cs="宋体"/>
          <w:color w:val="676767"/>
          <w:kern w:val="0"/>
          <w:szCs w:val="21"/>
        </w:rPr>
      </w:pPr>
    </w:p>
    <w:p w14:paraId="11D4E5F1" w14:textId="4B4AABEC"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10.服务器日志：通常情况下，我们的服务器会自动记录您在访问网站时所发出的网页请求。这些“服务器日志”通常包括您的网络请求、互联网协议地址、浏览器类型、浏览器语言、请求的日期和时间及可以唯一</w:t>
      </w:r>
      <w:proofErr w:type="gramStart"/>
      <w:r w:rsidRPr="009B5EF6">
        <w:rPr>
          <w:rFonts w:ascii="黑体" w:eastAsia="黑体" w:hAnsi="黑体" w:cs="宋体" w:hint="eastAsia"/>
          <w:color w:val="676767"/>
          <w:kern w:val="0"/>
          <w:szCs w:val="21"/>
        </w:rPr>
        <w:t>识别您</w:t>
      </w:r>
      <w:proofErr w:type="gramEnd"/>
      <w:r w:rsidRPr="009B5EF6">
        <w:rPr>
          <w:rFonts w:ascii="黑体" w:eastAsia="黑体" w:hAnsi="黑体" w:cs="宋体" w:hint="eastAsia"/>
          <w:color w:val="676767"/>
          <w:kern w:val="0"/>
          <w:szCs w:val="21"/>
        </w:rPr>
        <w:t>的浏览器的一个或多个 Cookie。</w:t>
      </w:r>
    </w:p>
    <w:p w14:paraId="33CCBE20" w14:textId="77777777" w:rsidR="00511E13" w:rsidRPr="009B5EF6" w:rsidRDefault="00511E13" w:rsidP="009B5EF6">
      <w:pPr>
        <w:widowControl/>
        <w:jc w:val="left"/>
        <w:rPr>
          <w:rFonts w:ascii="黑体" w:eastAsia="黑体" w:hAnsi="黑体" w:cs="宋体"/>
          <w:color w:val="676767"/>
          <w:kern w:val="0"/>
          <w:szCs w:val="21"/>
        </w:rPr>
      </w:pPr>
    </w:p>
    <w:p w14:paraId="2F85F6DD"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四、我们如何收集和使用您的个人信息</w:t>
      </w:r>
    </w:p>
    <w:p w14:paraId="22552534" w14:textId="77777777" w:rsidR="00511E13" w:rsidRDefault="00511E13" w:rsidP="009B5EF6">
      <w:pPr>
        <w:widowControl/>
        <w:jc w:val="left"/>
        <w:rPr>
          <w:rFonts w:ascii="黑体" w:eastAsia="黑体" w:hAnsi="黑体" w:cs="宋体"/>
          <w:color w:val="676767"/>
          <w:kern w:val="0"/>
          <w:szCs w:val="21"/>
        </w:rPr>
      </w:pPr>
    </w:p>
    <w:p w14:paraId="09BB0F87" w14:textId="03B301A4"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1.太空</w:t>
      </w:r>
      <w:proofErr w:type="gramStart"/>
      <w:r w:rsidRPr="009B5EF6">
        <w:rPr>
          <w:rFonts w:ascii="黑体" w:eastAsia="黑体" w:hAnsi="黑体" w:cs="宋体" w:hint="eastAsia"/>
          <w:color w:val="676767"/>
          <w:kern w:val="0"/>
          <w:szCs w:val="21"/>
        </w:rPr>
        <w:t>杀依据</w:t>
      </w:r>
      <w:proofErr w:type="gramEnd"/>
      <w:r w:rsidRPr="009B5EF6">
        <w:rPr>
          <w:rFonts w:ascii="黑体" w:eastAsia="黑体" w:hAnsi="黑体" w:cs="宋体" w:hint="eastAsia"/>
          <w:color w:val="676767"/>
          <w:kern w:val="0"/>
          <w:szCs w:val="21"/>
        </w:rPr>
        <w:t>法律法规以及遵循正当、合法、必要的原则而收集和使用您在使用服务过程中主动提供或由于产品和/或服务需要而产生的个人信息。</w:t>
      </w:r>
      <w:r w:rsidRPr="009B5EF6">
        <w:rPr>
          <w:rFonts w:ascii="黑体" w:eastAsia="黑体" w:hAnsi="黑体" w:cs="宋体" w:hint="eastAsia"/>
          <w:b/>
          <w:bCs/>
          <w:color w:val="676767"/>
          <w:kern w:val="0"/>
          <w:szCs w:val="21"/>
        </w:rPr>
        <w:t>如果我们欲将您的个人信息用于本隐私政策未载明的其它用途，或基于特定目的将收集而来的信息用于其他目的，我们会及时以APP内的“通知-系统消息”方式向您告知，并在使用前再次征得您的同意。</w:t>
      </w:r>
    </w:p>
    <w:p w14:paraId="3C347FC7" w14:textId="77777777" w:rsidR="00B73ECA" w:rsidRDefault="00B73ECA" w:rsidP="009B5EF6">
      <w:pPr>
        <w:widowControl/>
        <w:jc w:val="left"/>
        <w:rPr>
          <w:rFonts w:ascii="黑体" w:eastAsia="黑体" w:hAnsi="黑体" w:cs="宋体"/>
          <w:color w:val="676767"/>
          <w:kern w:val="0"/>
          <w:szCs w:val="21"/>
        </w:rPr>
      </w:pPr>
    </w:p>
    <w:p w14:paraId="301E13EB" w14:textId="2130C470"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2.我们收集和使用的您的个人信息类型包括两种：第一种：我们产品与/或服务的核心业务功能所必需的信息：此类信息为产品与/或服务正常运行的必备信息，您须授权我们收集。如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提供，您将无法正常使用我们的产品与/或服务；第二种：附加业务功能可能需要收集的信息：此信息为非核心业务功能所需的信息，您可以选择是否授权我们收集。如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提供，将导致附加业务功能无法实现或无法达到我们拟达到的效果，但不影响您对核心业务功能的正常使用。</w:t>
      </w:r>
    </w:p>
    <w:p w14:paraId="15E46ABC" w14:textId="77777777" w:rsidR="00B73ECA" w:rsidRDefault="00B73ECA" w:rsidP="009B5EF6">
      <w:pPr>
        <w:widowControl/>
        <w:jc w:val="left"/>
        <w:rPr>
          <w:rFonts w:ascii="黑体" w:eastAsia="黑体" w:hAnsi="黑体" w:cs="宋体"/>
          <w:color w:val="676767"/>
          <w:kern w:val="0"/>
          <w:szCs w:val="21"/>
        </w:rPr>
      </w:pPr>
    </w:p>
    <w:p w14:paraId="3F607742" w14:textId="792757A0"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3.通常情况下，我们会在以下场景中收集和使用您的个人信息：</w:t>
      </w:r>
    </w:p>
    <w:p w14:paraId="262F0B00" w14:textId="6370918C"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3.1账号注册</w:t>
      </w:r>
    </w:p>
    <w:p w14:paraId="74DEA1C5" w14:textId="77777777" w:rsidR="00B73ECA" w:rsidRDefault="00B73ECA" w:rsidP="009B5EF6">
      <w:pPr>
        <w:widowControl/>
        <w:jc w:val="left"/>
        <w:rPr>
          <w:rFonts w:ascii="黑体" w:eastAsia="黑体" w:hAnsi="黑体" w:cs="宋体"/>
          <w:color w:val="676767"/>
          <w:kern w:val="0"/>
          <w:szCs w:val="21"/>
        </w:rPr>
      </w:pPr>
    </w:p>
    <w:p w14:paraId="0460BB38" w14:textId="329B677B" w:rsidR="00B73ECA" w:rsidRDefault="009B5EF6" w:rsidP="009B5EF6">
      <w:pPr>
        <w:widowControl/>
        <w:jc w:val="left"/>
        <w:rPr>
          <w:ins w:id="4" w:author="Li luhong" w:date="2020-10-23T17:53:00Z"/>
          <w:rFonts w:ascii="黑体" w:eastAsia="黑体" w:hAnsi="黑体" w:cs="宋体"/>
          <w:color w:val="676767"/>
          <w:kern w:val="0"/>
          <w:szCs w:val="21"/>
        </w:rPr>
      </w:pPr>
      <w:r w:rsidRPr="009B5EF6">
        <w:rPr>
          <w:rFonts w:ascii="黑体" w:eastAsia="黑体" w:hAnsi="黑体" w:cs="宋体" w:hint="eastAsia"/>
          <w:color w:val="676767"/>
          <w:kern w:val="0"/>
          <w:szCs w:val="21"/>
        </w:rPr>
        <w:t>3.1.1手机号注册。如果您使用手机</w:t>
      </w:r>
      <w:proofErr w:type="gramStart"/>
      <w:r w:rsidRPr="009B5EF6">
        <w:rPr>
          <w:rFonts w:ascii="黑体" w:eastAsia="黑体" w:hAnsi="黑体" w:cs="宋体" w:hint="eastAsia"/>
          <w:color w:val="676767"/>
          <w:kern w:val="0"/>
          <w:szCs w:val="21"/>
        </w:rPr>
        <w:t>号注册</w:t>
      </w:r>
      <w:proofErr w:type="gramEnd"/>
      <w:r w:rsidRPr="009B5EF6">
        <w:rPr>
          <w:rFonts w:ascii="黑体" w:eastAsia="黑体" w:hAnsi="黑体" w:cs="宋体" w:hint="eastAsia"/>
          <w:color w:val="676767"/>
          <w:kern w:val="0"/>
          <w:szCs w:val="21"/>
        </w:rPr>
        <w:t>太空杀时，您需要提供</w:t>
      </w:r>
      <w:r w:rsidRPr="009B5EF6">
        <w:rPr>
          <w:rFonts w:ascii="黑体" w:eastAsia="黑体" w:hAnsi="黑体" w:cs="宋体" w:hint="eastAsia"/>
          <w:b/>
          <w:bCs/>
          <w:color w:val="676767"/>
          <w:kern w:val="0"/>
          <w:szCs w:val="21"/>
        </w:rPr>
        <w:t>手机号码及验证码</w:t>
      </w:r>
      <w:r w:rsidRPr="009B5EF6">
        <w:rPr>
          <w:rFonts w:ascii="黑体" w:eastAsia="黑体" w:hAnsi="黑体" w:cs="宋体" w:hint="eastAsia"/>
          <w:color w:val="676767"/>
          <w:kern w:val="0"/>
          <w:szCs w:val="21"/>
        </w:rPr>
        <w:t>。如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提供前述个人信息，则可能无法成功注册太空杀APP。您需理解，手机号码和验证码匹配结果属于您的个人敏感信息，我们收集该类信息是基于法律法规的相关要求，如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提供可能导致您无法注册账号并使用相关产品功能，请您谨慎考虑后再选择是否提供。</w:t>
      </w:r>
      <w:ins w:id="5" w:author="Li luhong" w:date="2020-10-23T16:46:00Z">
        <w:r w:rsidR="00AB3EC6">
          <w:rPr>
            <w:rFonts w:ascii="黑体" w:eastAsia="黑体" w:hAnsi="黑体" w:cs="宋体" w:hint="eastAsia"/>
            <w:color w:val="676767"/>
            <w:kern w:val="0"/>
            <w:szCs w:val="21"/>
          </w:rPr>
          <w:t>如您</w:t>
        </w:r>
      </w:ins>
      <w:ins w:id="6" w:author="Li luhong" w:date="2020-10-23T17:54:00Z">
        <w:r w:rsidR="00D175B0">
          <w:rPr>
            <w:rFonts w:ascii="黑体" w:eastAsia="黑体" w:hAnsi="黑体" w:cs="宋体" w:hint="eastAsia"/>
            <w:color w:val="676767"/>
            <w:kern w:val="0"/>
            <w:szCs w:val="21"/>
          </w:rPr>
          <w:t>使用的手机号为玩吧APP注册使用的手机号，您在玩吧的部分信息</w:t>
        </w:r>
      </w:ins>
      <w:ins w:id="7" w:author="Li luhong" w:date="2020-10-23T18:19:00Z">
        <w:r w:rsidR="002E3AB6">
          <w:rPr>
            <w:rFonts w:ascii="黑体" w:eastAsia="黑体" w:hAnsi="黑体" w:cs="宋体" w:hint="eastAsia"/>
            <w:color w:val="676767"/>
            <w:kern w:val="0"/>
            <w:szCs w:val="21"/>
          </w:rPr>
          <w:t>（</w:t>
        </w:r>
      </w:ins>
      <w:ins w:id="8" w:author="Li luhong" w:date="2020-10-23T18:12:00Z">
        <w:r w:rsidR="002E3AB6">
          <w:rPr>
            <w:rFonts w:ascii="黑体" w:eastAsia="黑体" w:hAnsi="黑体" w:cs="宋体" w:hint="eastAsia"/>
            <w:color w:val="676767"/>
            <w:kern w:val="0"/>
            <w:szCs w:val="21"/>
          </w:rPr>
          <w:t>包括但不限于</w:t>
        </w:r>
        <w:r w:rsidR="002E3AB6" w:rsidRPr="002E3AB6">
          <w:rPr>
            <w:rFonts w:ascii="黑体" w:eastAsia="黑体" w:hAnsi="黑体" w:cs="宋体" w:hint="eastAsia"/>
            <w:color w:val="676767"/>
            <w:kern w:val="0"/>
            <w:szCs w:val="21"/>
          </w:rPr>
          <w:t>个人</w:t>
        </w:r>
      </w:ins>
      <w:ins w:id="9" w:author="Li luhong" w:date="2020-10-23T18:15:00Z">
        <w:r w:rsidR="002E3AB6">
          <w:rPr>
            <w:rFonts w:ascii="黑体" w:eastAsia="黑体" w:hAnsi="黑体" w:cs="宋体" w:hint="eastAsia"/>
            <w:color w:val="676767"/>
            <w:kern w:val="0"/>
            <w:szCs w:val="21"/>
          </w:rPr>
          <w:t>等级</w:t>
        </w:r>
      </w:ins>
      <w:ins w:id="10" w:author="Li luhong" w:date="2020-10-23T18:16:00Z">
        <w:r w:rsidR="002E3AB6">
          <w:rPr>
            <w:rFonts w:ascii="黑体" w:eastAsia="黑体" w:hAnsi="黑体" w:cs="宋体" w:hint="eastAsia"/>
            <w:color w:val="676767"/>
            <w:kern w:val="0"/>
            <w:szCs w:val="21"/>
          </w:rPr>
          <w:t>、头像</w:t>
        </w:r>
      </w:ins>
      <w:ins w:id="11" w:author="Li luhong" w:date="2020-10-23T18:12:00Z">
        <w:r w:rsidR="002E3AB6">
          <w:rPr>
            <w:rFonts w:ascii="黑体" w:eastAsia="黑体" w:hAnsi="黑体" w:cs="宋体" w:hint="eastAsia"/>
            <w:color w:val="676767"/>
            <w:kern w:val="0"/>
            <w:szCs w:val="21"/>
          </w:rPr>
          <w:t>、</w:t>
        </w:r>
      </w:ins>
      <w:ins w:id="12" w:author="Li luhong" w:date="2020-10-23T18:16:00Z">
        <w:r w:rsidR="002E3AB6">
          <w:rPr>
            <w:rFonts w:ascii="黑体" w:eastAsia="黑体" w:hAnsi="黑体" w:cs="宋体" w:hint="eastAsia"/>
            <w:color w:val="676767"/>
            <w:kern w:val="0"/>
            <w:szCs w:val="21"/>
          </w:rPr>
          <w:t>昵称、</w:t>
        </w:r>
      </w:ins>
      <w:ins w:id="13" w:author="Li luhong" w:date="2020-10-23T18:12:00Z">
        <w:r w:rsidR="002E3AB6" w:rsidRPr="002E3AB6">
          <w:rPr>
            <w:rFonts w:ascii="黑体" w:eastAsia="黑体" w:hAnsi="黑体" w:cs="宋体"/>
            <w:color w:val="676767"/>
            <w:kern w:val="0"/>
            <w:szCs w:val="21"/>
          </w:rPr>
          <w:t>好友</w:t>
        </w:r>
        <w:r w:rsidR="002E3AB6">
          <w:rPr>
            <w:rFonts w:ascii="黑体" w:eastAsia="黑体" w:hAnsi="黑体" w:cs="宋体" w:hint="eastAsia"/>
            <w:color w:val="676767"/>
            <w:kern w:val="0"/>
            <w:szCs w:val="21"/>
          </w:rPr>
          <w:t>、</w:t>
        </w:r>
        <w:r w:rsidR="002E3AB6" w:rsidRPr="002E3AB6">
          <w:rPr>
            <w:rFonts w:ascii="黑体" w:eastAsia="黑体" w:hAnsi="黑体" w:cs="宋体"/>
            <w:color w:val="676767"/>
            <w:kern w:val="0"/>
            <w:szCs w:val="21"/>
          </w:rPr>
          <w:t>群组</w:t>
        </w:r>
      </w:ins>
      <w:ins w:id="14" w:author="Li luhong" w:date="2020-10-23T18:19:00Z">
        <w:r w:rsidR="002E3AB6">
          <w:rPr>
            <w:rFonts w:ascii="黑体" w:eastAsia="黑体" w:hAnsi="黑体" w:cs="宋体" w:hint="eastAsia"/>
            <w:color w:val="676767"/>
            <w:kern w:val="0"/>
            <w:szCs w:val="21"/>
          </w:rPr>
          <w:t>）</w:t>
        </w:r>
      </w:ins>
      <w:ins w:id="15" w:author="Li luhong" w:date="2020-10-23T18:17:00Z">
        <w:r w:rsidR="002E3AB6">
          <w:rPr>
            <w:rFonts w:ascii="黑体" w:eastAsia="黑体" w:hAnsi="黑体" w:cs="宋体" w:hint="eastAsia"/>
            <w:color w:val="676767"/>
            <w:kern w:val="0"/>
            <w:szCs w:val="21"/>
          </w:rPr>
          <w:t>将与太空杀APP同步</w:t>
        </w:r>
      </w:ins>
      <w:ins w:id="16" w:author="Li luhong" w:date="2020-10-23T18:15:00Z">
        <w:r w:rsidR="002E3AB6">
          <w:rPr>
            <w:rFonts w:ascii="黑体" w:eastAsia="黑体" w:hAnsi="黑体" w:cs="宋体" w:hint="eastAsia"/>
            <w:color w:val="676767"/>
            <w:kern w:val="0"/>
            <w:szCs w:val="21"/>
          </w:rPr>
          <w:t>。</w:t>
        </w:r>
      </w:ins>
    </w:p>
    <w:p w14:paraId="62C8E107" w14:textId="0C241F2F" w:rsidR="00D175B0" w:rsidRDefault="00D175B0" w:rsidP="009B5EF6">
      <w:pPr>
        <w:widowControl/>
        <w:jc w:val="left"/>
        <w:rPr>
          <w:ins w:id="17" w:author="Li luhong" w:date="2020-10-23T17:50:00Z"/>
          <w:rFonts w:ascii="黑体" w:eastAsia="黑体" w:hAnsi="黑体" w:cs="宋体"/>
          <w:color w:val="676767"/>
          <w:kern w:val="0"/>
          <w:szCs w:val="21"/>
        </w:rPr>
      </w:pPr>
    </w:p>
    <w:p w14:paraId="37242D98" w14:textId="77777777" w:rsidR="00D175B0" w:rsidRDefault="00D175B0" w:rsidP="009B5EF6">
      <w:pPr>
        <w:widowControl/>
        <w:jc w:val="left"/>
        <w:rPr>
          <w:rFonts w:ascii="黑体" w:eastAsia="黑体" w:hAnsi="黑体" w:cs="宋体"/>
          <w:color w:val="676767"/>
          <w:kern w:val="0"/>
          <w:szCs w:val="21"/>
        </w:rPr>
      </w:pPr>
    </w:p>
    <w:p w14:paraId="76806BC1" w14:textId="334C3102"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3.1.2第三方账号注册。如您使用</w:t>
      </w:r>
      <w:r w:rsidRPr="009B5EF6">
        <w:rPr>
          <w:rFonts w:ascii="黑体" w:eastAsia="黑体" w:hAnsi="黑体" w:cs="宋体" w:hint="eastAsia"/>
          <w:b/>
          <w:bCs/>
          <w:color w:val="676767"/>
          <w:kern w:val="0"/>
          <w:szCs w:val="21"/>
        </w:rPr>
        <w:t>第三方平台的账号（</w:t>
      </w:r>
      <w:proofErr w:type="gramStart"/>
      <w:r w:rsidRPr="009B5EF6">
        <w:rPr>
          <w:rFonts w:ascii="黑体" w:eastAsia="黑体" w:hAnsi="黑体" w:cs="宋体" w:hint="eastAsia"/>
          <w:b/>
          <w:bCs/>
          <w:color w:val="676767"/>
          <w:kern w:val="0"/>
          <w:szCs w:val="21"/>
        </w:rPr>
        <w:t>微博账号</w:t>
      </w:r>
      <w:proofErr w:type="gramEnd"/>
      <w:r w:rsidRPr="009B5EF6">
        <w:rPr>
          <w:rFonts w:ascii="黑体" w:eastAsia="黑体" w:hAnsi="黑体" w:cs="宋体" w:hint="eastAsia"/>
          <w:b/>
          <w:bCs/>
          <w:color w:val="676767"/>
          <w:kern w:val="0"/>
          <w:szCs w:val="21"/>
        </w:rPr>
        <w:t>/QQ账号/</w:t>
      </w:r>
      <w:proofErr w:type="gramStart"/>
      <w:r w:rsidRPr="009B5EF6">
        <w:rPr>
          <w:rFonts w:ascii="黑体" w:eastAsia="黑体" w:hAnsi="黑体" w:cs="宋体" w:hint="eastAsia"/>
          <w:b/>
          <w:bCs/>
          <w:color w:val="676767"/>
          <w:kern w:val="0"/>
          <w:szCs w:val="21"/>
        </w:rPr>
        <w:t>微信账号</w:t>
      </w:r>
      <w:proofErr w:type="gramEnd"/>
      <w:r w:rsidRPr="009B5EF6">
        <w:rPr>
          <w:rFonts w:ascii="黑体" w:eastAsia="黑体" w:hAnsi="黑体" w:cs="宋体" w:hint="eastAsia"/>
          <w:b/>
          <w:bCs/>
          <w:color w:val="676767"/>
          <w:kern w:val="0"/>
          <w:szCs w:val="21"/>
        </w:rPr>
        <w:t>）</w:t>
      </w:r>
      <w:r w:rsidRPr="009B5EF6">
        <w:rPr>
          <w:rFonts w:ascii="黑体" w:eastAsia="黑体" w:hAnsi="黑体" w:cs="宋体" w:hint="eastAsia"/>
          <w:color w:val="676767"/>
          <w:kern w:val="0"/>
          <w:szCs w:val="21"/>
        </w:rPr>
        <w:t>登录的，我们将根据您的授权获取该第三方账号下的信息</w:t>
      </w:r>
      <w:r w:rsidRPr="009B5EF6">
        <w:rPr>
          <w:rFonts w:ascii="黑体" w:eastAsia="黑体" w:hAnsi="黑体" w:cs="宋体" w:hint="eastAsia"/>
          <w:b/>
          <w:bCs/>
          <w:color w:val="676767"/>
          <w:kern w:val="0"/>
          <w:szCs w:val="21"/>
        </w:rPr>
        <w:t>（包括：用户名、昵称、头像、性别、地区信息）以及身份验证信息。</w:t>
      </w:r>
      <w:r w:rsidRPr="009B5EF6">
        <w:rPr>
          <w:rFonts w:ascii="黑体" w:eastAsia="黑体" w:hAnsi="黑体" w:cs="宋体" w:hint="eastAsia"/>
          <w:color w:val="676767"/>
          <w:kern w:val="0"/>
          <w:szCs w:val="21"/>
        </w:rPr>
        <w:t>我们承诺，收集上述信息是用于为您提供账号登录服务以及保障您的账号安全，防范安全风险。如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授权此类信息，则您将无法使用第三方平台的账号登录我们平台，但不影响我们提供的其他产品和服务的正常使用。</w:t>
      </w:r>
    </w:p>
    <w:p w14:paraId="721C19A4" w14:textId="77777777" w:rsidR="00B73ECA" w:rsidRDefault="00B73ECA" w:rsidP="009B5EF6">
      <w:pPr>
        <w:widowControl/>
        <w:jc w:val="left"/>
        <w:rPr>
          <w:rFonts w:ascii="黑体" w:eastAsia="黑体" w:hAnsi="黑体" w:cs="宋体"/>
          <w:color w:val="676767"/>
          <w:kern w:val="0"/>
          <w:szCs w:val="21"/>
        </w:rPr>
      </w:pPr>
    </w:p>
    <w:p w14:paraId="19168591" w14:textId="5FABC426"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3.1.3</w:t>
      </w:r>
      <w:proofErr w:type="gramStart"/>
      <w:r w:rsidRPr="009B5EF6">
        <w:rPr>
          <w:rFonts w:ascii="黑体" w:eastAsia="黑体" w:hAnsi="黑体" w:cs="宋体" w:hint="eastAsia"/>
          <w:color w:val="676767"/>
          <w:kern w:val="0"/>
          <w:szCs w:val="21"/>
        </w:rPr>
        <w:t>您注册</w:t>
      </w:r>
      <w:proofErr w:type="gramEnd"/>
      <w:r w:rsidRPr="009B5EF6">
        <w:rPr>
          <w:rFonts w:ascii="黑体" w:eastAsia="黑体" w:hAnsi="黑体" w:cs="宋体" w:hint="eastAsia"/>
          <w:color w:val="676767"/>
          <w:kern w:val="0"/>
          <w:szCs w:val="21"/>
        </w:rPr>
        <w:t>并登录太空杀账号时，需要按照我们的指引完成一系列注册程序。您需要向我们提供以下信息：</w:t>
      </w:r>
      <w:r w:rsidRPr="009B5EF6">
        <w:rPr>
          <w:rFonts w:ascii="黑体" w:eastAsia="黑体" w:hAnsi="黑体" w:cs="宋体" w:hint="eastAsia"/>
          <w:b/>
          <w:bCs/>
          <w:color w:val="676767"/>
          <w:kern w:val="0"/>
          <w:szCs w:val="21"/>
        </w:rPr>
        <w:t>账号昵称</w:t>
      </w:r>
      <w:r w:rsidRPr="009B5EF6">
        <w:rPr>
          <w:rFonts w:ascii="黑体" w:eastAsia="黑体" w:hAnsi="黑体" w:cs="宋体" w:hint="eastAsia"/>
          <w:color w:val="676767"/>
          <w:kern w:val="0"/>
          <w:szCs w:val="21"/>
        </w:rPr>
        <w:t>。您只有提供真实准确的上述信息，才能成功注册太空杀账号并使用产品和/或服务的核心功能。如果您选择不提供上述为实现太空</w:t>
      </w:r>
      <w:proofErr w:type="gramStart"/>
      <w:r w:rsidRPr="009B5EF6">
        <w:rPr>
          <w:rFonts w:ascii="黑体" w:eastAsia="黑体" w:hAnsi="黑体" w:cs="宋体" w:hint="eastAsia"/>
          <w:color w:val="676767"/>
          <w:kern w:val="0"/>
          <w:szCs w:val="21"/>
        </w:rPr>
        <w:t>杀核心</w:t>
      </w:r>
      <w:proofErr w:type="gramEnd"/>
      <w:r w:rsidRPr="009B5EF6">
        <w:rPr>
          <w:rFonts w:ascii="黑体" w:eastAsia="黑体" w:hAnsi="黑体" w:cs="宋体" w:hint="eastAsia"/>
          <w:color w:val="676767"/>
          <w:kern w:val="0"/>
          <w:szCs w:val="21"/>
        </w:rPr>
        <w:t>产品功能的必备信息，或将导致我们无法为您提供</w:t>
      </w:r>
      <w:proofErr w:type="gramStart"/>
      <w:r w:rsidRPr="009B5EF6">
        <w:rPr>
          <w:rFonts w:ascii="黑体" w:eastAsia="黑体" w:hAnsi="黑体" w:cs="宋体" w:hint="eastAsia"/>
          <w:color w:val="676767"/>
          <w:kern w:val="0"/>
          <w:szCs w:val="21"/>
        </w:rPr>
        <w:t>该核心</w:t>
      </w:r>
      <w:proofErr w:type="gramEnd"/>
      <w:r w:rsidRPr="009B5EF6">
        <w:rPr>
          <w:rFonts w:ascii="黑体" w:eastAsia="黑体" w:hAnsi="黑体" w:cs="宋体" w:hint="eastAsia"/>
          <w:color w:val="676767"/>
          <w:kern w:val="0"/>
          <w:szCs w:val="21"/>
        </w:rPr>
        <w:t>产品功能。</w:t>
      </w:r>
    </w:p>
    <w:p w14:paraId="059E5B12" w14:textId="77777777" w:rsidR="00B73ECA" w:rsidRDefault="00B73ECA" w:rsidP="009B5EF6">
      <w:pPr>
        <w:widowControl/>
        <w:jc w:val="left"/>
        <w:rPr>
          <w:rFonts w:ascii="黑体" w:eastAsia="黑体" w:hAnsi="黑体" w:cs="宋体"/>
          <w:color w:val="676767"/>
          <w:kern w:val="0"/>
          <w:szCs w:val="21"/>
        </w:rPr>
      </w:pPr>
    </w:p>
    <w:p w14:paraId="7BCD174A" w14:textId="77A51E78"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3.1.4为生成您在太空杀的唯一标识，系统可能自动采集的技术信息。您进行登录时我们还需要收集您的</w:t>
      </w:r>
      <w:r w:rsidRPr="009B5EF6">
        <w:rPr>
          <w:rFonts w:ascii="黑体" w:eastAsia="黑体" w:hAnsi="黑体" w:cs="宋体" w:hint="eastAsia"/>
          <w:b/>
          <w:bCs/>
          <w:color w:val="676767"/>
          <w:kern w:val="0"/>
          <w:szCs w:val="21"/>
        </w:rPr>
        <w:t>硬件设备型号、屏幕宽度和高度、您所使用的软件版本信息、您的操作系统及版本、您的IP地址、您所在的位置、移动网络信息、您的设备ID、设备制造商、设备型号、运营商、IMEI/android ID /IDFA/OPENUDID/GUID、SIM卡、IMSI 信息。</w:t>
      </w:r>
    </w:p>
    <w:p w14:paraId="6F4E17A2" w14:textId="77777777" w:rsidR="00B73ECA" w:rsidRDefault="00B73ECA" w:rsidP="009B5EF6">
      <w:pPr>
        <w:widowControl/>
        <w:jc w:val="left"/>
        <w:rPr>
          <w:rFonts w:ascii="黑体" w:eastAsia="黑体" w:hAnsi="黑体" w:cs="宋体"/>
          <w:color w:val="676767"/>
          <w:kern w:val="0"/>
          <w:szCs w:val="21"/>
        </w:rPr>
      </w:pPr>
    </w:p>
    <w:p w14:paraId="0D1C31BE" w14:textId="46DB5CE4"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3.1.5为满足相关法律法规政策及相关主管部门的要求，您需完成实名认证流程。为完成实名认证过程，我们需要收集您的</w:t>
      </w:r>
      <w:r w:rsidRPr="009B5EF6">
        <w:rPr>
          <w:rFonts w:ascii="黑体" w:eastAsia="黑体" w:hAnsi="黑体" w:cs="宋体" w:hint="eastAsia"/>
          <w:b/>
          <w:bCs/>
          <w:color w:val="676767"/>
          <w:kern w:val="0"/>
          <w:szCs w:val="21"/>
        </w:rPr>
        <w:t>姓名、身份证件号码、手机号码、动态验证码</w:t>
      </w:r>
      <w:r w:rsidRPr="009B5EF6">
        <w:rPr>
          <w:rFonts w:ascii="黑体" w:eastAsia="黑体" w:hAnsi="黑体" w:cs="宋体" w:hint="eastAsia"/>
          <w:color w:val="676767"/>
          <w:kern w:val="0"/>
          <w:szCs w:val="21"/>
        </w:rPr>
        <w:t>以完成验证，以</w:t>
      </w:r>
      <w:proofErr w:type="gramStart"/>
      <w:r w:rsidRPr="009B5EF6">
        <w:rPr>
          <w:rFonts w:ascii="黑体" w:eastAsia="黑体" w:hAnsi="黑体" w:cs="宋体" w:hint="eastAsia"/>
          <w:color w:val="676767"/>
          <w:kern w:val="0"/>
          <w:szCs w:val="21"/>
        </w:rPr>
        <w:t>证实您</w:t>
      </w:r>
      <w:proofErr w:type="gramEnd"/>
      <w:r w:rsidRPr="009B5EF6">
        <w:rPr>
          <w:rFonts w:ascii="黑体" w:eastAsia="黑体" w:hAnsi="黑体" w:cs="宋体" w:hint="eastAsia"/>
          <w:color w:val="676767"/>
          <w:kern w:val="0"/>
          <w:szCs w:val="21"/>
        </w:rPr>
        <w:t>的个人身份。</w:t>
      </w:r>
    </w:p>
    <w:p w14:paraId="31D6C2A2" w14:textId="77777777" w:rsidR="00B73ECA" w:rsidRDefault="00B73ECA" w:rsidP="009B5EF6">
      <w:pPr>
        <w:widowControl/>
        <w:jc w:val="left"/>
        <w:rPr>
          <w:rFonts w:ascii="黑体" w:eastAsia="黑体" w:hAnsi="黑体" w:cs="宋体"/>
          <w:color w:val="676767"/>
          <w:kern w:val="0"/>
          <w:szCs w:val="21"/>
        </w:rPr>
      </w:pPr>
    </w:p>
    <w:p w14:paraId="56DDAB02" w14:textId="7EF5717F"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3.2客户服务</w:t>
      </w:r>
    </w:p>
    <w:p w14:paraId="10F6468B"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当您向太空杀发起投诉、申诉或进行咨询时，为了您的账号与系统安全，我们可能需要您先行提供</w:t>
      </w:r>
      <w:r w:rsidRPr="009B5EF6">
        <w:rPr>
          <w:rFonts w:ascii="黑体" w:eastAsia="黑体" w:hAnsi="黑体" w:cs="宋体" w:hint="eastAsia"/>
          <w:b/>
          <w:bCs/>
          <w:color w:val="676767"/>
          <w:kern w:val="0"/>
          <w:szCs w:val="21"/>
        </w:rPr>
        <w:t>账号信息</w:t>
      </w:r>
      <w:r w:rsidRPr="009B5EF6">
        <w:rPr>
          <w:rFonts w:ascii="黑体" w:eastAsia="黑体" w:hAnsi="黑体" w:cs="宋体" w:hint="eastAsia"/>
          <w:color w:val="676767"/>
          <w:kern w:val="0"/>
          <w:szCs w:val="21"/>
        </w:rPr>
        <w:t>，并与您之前的个人信息相匹配以</w:t>
      </w:r>
      <w:proofErr w:type="gramStart"/>
      <w:r w:rsidRPr="009B5EF6">
        <w:rPr>
          <w:rFonts w:ascii="黑体" w:eastAsia="黑体" w:hAnsi="黑体" w:cs="宋体" w:hint="eastAsia"/>
          <w:color w:val="676767"/>
          <w:kern w:val="0"/>
          <w:szCs w:val="21"/>
        </w:rPr>
        <w:t>验证您</w:t>
      </w:r>
      <w:proofErr w:type="gramEnd"/>
      <w:r w:rsidRPr="009B5EF6">
        <w:rPr>
          <w:rFonts w:ascii="黑体" w:eastAsia="黑体" w:hAnsi="黑体" w:cs="宋体" w:hint="eastAsia"/>
          <w:color w:val="676767"/>
          <w:kern w:val="0"/>
          <w:szCs w:val="21"/>
        </w:rPr>
        <w:t>的用户身份。同时，为了方便与您联系或帮助您解决问题，我们可能还需要您提供</w:t>
      </w:r>
      <w:r w:rsidRPr="009B5EF6">
        <w:rPr>
          <w:rFonts w:ascii="黑体" w:eastAsia="黑体" w:hAnsi="黑体" w:cs="宋体" w:hint="eastAsia"/>
          <w:b/>
          <w:bCs/>
          <w:color w:val="676767"/>
          <w:kern w:val="0"/>
          <w:szCs w:val="21"/>
        </w:rPr>
        <w:t>姓名、手机号码及其他联系方式个人信息</w:t>
      </w:r>
      <w:r w:rsidRPr="009B5EF6">
        <w:rPr>
          <w:rFonts w:ascii="黑体" w:eastAsia="黑体" w:hAnsi="黑体" w:cs="宋体" w:hint="eastAsia"/>
          <w:color w:val="676767"/>
          <w:kern w:val="0"/>
          <w:szCs w:val="21"/>
        </w:rPr>
        <w:t>。另外，我们还会收集您与我们的</w:t>
      </w:r>
      <w:r w:rsidRPr="009B5EF6">
        <w:rPr>
          <w:rFonts w:ascii="黑体" w:eastAsia="黑体" w:hAnsi="黑体" w:cs="宋体" w:hint="eastAsia"/>
          <w:b/>
          <w:bCs/>
          <w:color w:val="676767"/>
          <w:kern w:val="0"/>
          <w:szCs w:val="21"/>
        </w:rPr>
        <w:t>沟通信息（包括文字/图片/音视频/通话记录形式）</w:t>
      </w:r>
      <w:r w:rsidRPr="009B5EF6">
        <w:rPr>
          <w:rFonts w:ascii="黑体" w:eastAsia="黑体" w:hAnsi="黑体" w:cs="宋体" w:hint="eastAsia"/>
          <w:color w:val="676767"/>
          <w:kern w:val="0"/>
          <w:szCs w:val="21"/>
        </w:rPr>
        <w:t>。我们收集这些信息是为了调查事实与帮助您解决问题，如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提供上述信息，我们可能无法向您及时反馈投诉、申诉或咨询结果。</w:t>
      </w:r>
    </w:p>
    <w:p w14:paraId="0F0EF820" w14:textId="77777777" w:rsidR="00B73ECA" w:rsidRDefault="00B73ECA" w:rsidP="009B5EF6">
      <w:pPr>
        <w:widowControl/>
        <w:jc w:val="left"/>
        <w:rPr>
          <w:rFonts w:ascii="黑体" w:eastAsia="黑体" w:hAnsi="黑体" w:cs="宋体"/>
          <w:color w:val="676767"/>
          <w:kern w:val="0"/>
          <w:szCs w:val="21"/>
        </w:rPr>
      </w:pPr>
    </w:p>
    <w:p w14:paraId="0EEA492D" w14:textId="62561D24"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3</w:t>
      </w:r>
      <w:r w:rsidRPr="009B5EF6">
        <w:rPr>
          <w:rFonts w:ascii="黑体" w:eastAsia="黑体" w:hAnsi="黑体" w:cs="宋体" w:hint="eastAsia"/>
          <w:color w:val="676767"/>
          <w:kern w:val="0"/>
          <w:szCs w:val="21"/>
        </w:rPr>
        <w:t>拍摄照片</w:t>
      </w:r>
    </w:p>
    <w:p w14:paraId="53740E89" w14:textId="1CA8CFA3" w:rsidR="00B73ECA"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当您使用设备相机拍摄照片时，为了您可以拍摄照片后直接上传，我们将</w:t>
      </w:r>
      <w:proofErr w:type="gramStart"/>
      <w:r w:rsidRPr="009B5EF6">
        <w:rPr>
          <w:rFonts w:ascii="黑体" w:eastAsia="黑体" w:hAnsi="黑体" w:cs="宋体" w:hint="eastAsia"/>
          <w:color w:val="676767"/>
          <w:kern w:val="0"/>
          <w:szCs w:val="21"/>
        </w:rPr>
        <w:t>访问您</w:t>
      </w:r>
      <w:proofErr w:type="gramEnd"/>
      <w:r w:rsidRPr="009B5EF6">
        <w:rPr>
          <w:rFonts w:ascii="黑体" w:eastAsia="黑体" w:hAnsi="黑体" w:cs="宋体" w:hint="eastAsia"/>
          <w:color w:val="676767"/>
          <w:kern w:val="0"/>
          <w:szCs w:val="21"/>
        </w:rPr>
        <w:t>的设备相机相关权限，并收集您提供的</w:t>
      </w:r>
      <w:r w:rsidRPr="009B5EF6">
        <w:rPr>
          <w:rFonts w:ascii="黑体" w:eastAsia="黑体" w:hAnsi="黑体" w:cs="宋体" w:hint="eastAsia"/>
          <w:b/>
          <w:bCs/>
          <w:color w:val="676767"/>
          <w:kern w:val="0"/>
          <w:szCs w:val="21"/>
        </w:rPr>
        <w:t>基于拍摄照片后向我们上传的图片信息</w:t>
      </w:r>
      <w:r w:rsidRPr="009B5EF6">
        <w:rPr>
          <w:rFonts w:ascii="黑体" w:eastAsia="黑体" w:hAnsi="黑体" w:cs="宋体" w:hint="eastAsia"/>
          <w:color w:val="676767"/>
          <w:kern w:val="0"/>
          <w:szCs w:val="21"/>
        </w:rPr>
        <w:t>。如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提供该权限和内容，仅会使您无法使用该功能，但并不影响</w:t>
      </w:r>
      <w:proofErr w:type="gramStart"/>
      <w:r w:rsidRPr="009B5EF6">
        <w:rPr>
          <w:rFonts w:ascii="黑体" w:eastAsia="黑体" w:hAnsi="黑体" w:cs="宋体" w:hint="eastAsia"/>
          <w:color w:val="676767"/>
          <w:kern w:val="0"/>
          <w:szCs w:val="21"/>
        </w:rPr>
        <w:t>您正常</w:t>
      </w:r>
      <w:proofErr w:type="gramEnd"/>
      <w:r w:rsidRPr="009B5EF6">
        <w:rPr>
          <w:rFonts w:ascii="黑体" w:eastAsia="黑体" w:hAnsi="黑体" w:cs="宋体" w:hint="eastAsia"/>
          <w:color w:val="676767"/>
          <w:kern w:val="0"/>
          <w:szCs w:val="21"/>
        </w:rPr>
        <w:t>使用产品与/或服务的其他功能。同时，您可以随时通过</w:t>
      </w:r>
      <w:proofErr w:type="gramStart"/>
      <w:r w:rsidRPr="009B5EF6">
        <w:rPr>
          <w:rFonts w:ascii="黑体" w:eastAsia="黑体" w:hAnsi="黑体" w:cs="宋体" w:hint="eastAsia"/>
          <w:color w:val="676767"/>
          <w:kern w:val="0"/>
          <w:szCs w:val="21"/>
        </w:rPr>
        <w:t>您设备</w:t>
      </w:r>
      <w:proofErr w:type="gramEnd"/>
      <w:r w:rsidRPr="009B5EF6">
        <w:rPr>
          <w:rFonts w:ascii="黑体" w:eastAsia="黑体" w:hAnsi="黑体" w:cs="宋体" w:hint="eastAsia"/>
          <w:color w:val="676767"/>
          <w:kern w:val="0"/>
          <w:szCs w:val="21"/>
        </w:rPr>
        <w:t>的相关功能设置开启/取消该权限。您也可以通过APP中的</w:t>
      </w:r>
      <w:r w:rsidRPr="009B5EF6">
        <w:rPr>
          <w:rFonts w:ascii="黑体" w:eastAsia="黑体" w:hAnsi="黑体" w:cs="宋体" w:hint="eastAsia"/>
          <w:b/>
          <w:bCs/>
          <w:color w:val="676767"/>
          <w:kern w:val="0"/>
          <w:szCs w:val="21"/>
        </w:rPr>
        <w:t>“设置-设置手机权限-使用相机权限”</w:t>
      </w:r>
      <w:r w:rsidRPr="009B5EF6">
        <w:rPr>
          <w:rFonts w:ascii="黑体" w:eastAsia="黑体" w:hAnsi="黑体" w:cs="宋体" w:hint="eastAsia"/>
          <w:color w:val="676767"/>
          <w:kern w:val="0"/>
          <w:szCs w:val="21"/>
        </w:rPr>
        <w:t>来关闭您对相机权限的授权。您开启该权限即视为您授权我们可以访问、获取、收集、使用您的个人信息；当您取消该授权后，我们将不再</w:t>
      </w:r>
      <w:r w:rsidRPr="009B5EF6">
        <w:rPr>
          <w:rFonts w:ascii="黑体" w:eastAsia="黑体" w:hAnsi="黑体" w:cs="宋体" w:hint="eastAsia"/>
          <w:color w:val="676767"/>
          <w:kern w:val="0"/>
          <w:szCs w:val="21"/>
        </w:rPr>
        <w:lastRenderedPageBreak/>
        <w:t>收集该信息，也无法再为您提供上述与之对应的服务；但除非您依照法律的规定删除了您的个人信息，否则您的取消行为不会影响我们基于您之前的授权进行的您个人信息的处理、存储。</w:t>
      </w:r>
    </w:p>
    <w:p w14:paraId="13727E0A" w14:textId="77777777" w:rsidR="00B73ECA" w:rsidRDefault="00B73ECA" w:rsidP="009B5EF6">
      <w:pPr>
        <w:widowControl/>
        <w:jc w:val="left"/>
        <w:rPr>
          <w:rFonts w:ascii="黑体" w:eastAsia="黑体" w:hAnsi="黑体" w:cs="宋体"/>
          <w:color w:val="676767"/>
          <w:kern w:val="0"/>
          <w:szCs w:val="21"/>
        </w:rPr>
      </w:pPr>
    </w:p>
    <w:p w14:paraId="7A5C3869" w14:textId="1425B990"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4</w:t>
      </w:r>
      <w:r w:rsidRPr="009B5EF6">
        <w:rPr>
          <w:rFonts w:ascii="黑体" w:eastAsia="黑体" w:hAnsi="黑体" w:cs="宋体" w:hint="eastAsia"/>
          <w:color w:val="676767"/>
          <w:kern w:val="0"/>
          <w:szCs w:val="21"/>
        </w:rPr>
        <w:t>支付</w:t>
      </w:r>
    </w:p>
    <w:p w14:paraId="3EED0F7A"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当您在太空杀上开通会员服务、充值发生支付行为时，需要使用</w:t>
      </w:r>
      <w:proofErr w:type="gramStart"/>
      <w:r w:rsidRPr="009B5EF6">
        <w:rPr>
          <w:rFonts w:ascii="黑体" w:eastAsia="黑体" w:hAnsi="黑体" w:cs="宋体" w:hint="eastAsia"/>
          <w:color w:val="676767"/>
          <w:kern w:val="0"/>
          <w:szCs w:val="21"/>
        </w:rPr>
        <w:t>到支付</w:t>
      </w:r>
      <w:proofErr w:type="gramEnd"/>
      <w:r w:rsidRPr="009B5EF6">
        <w:rPr>
          <w:rFonts w:ascii="黑体" w:eastAsia="黑体" w:hAnsi="黑体" w:cs="宋体" w:hint="eastAsia"/>
          <w:color w:val="676767"/>
          <w:kern w:val="0"/>
          <w:szCs w:val="21"/>
        </w:rPr>
        <w:t>功能。在支付过程中， 我们可能会收集您的第三方支付渠道的</w:t>
      </w:r>
      <w:r w:rsidRPr="009B5EF6">
        <w:rPr>
          <w:rFonts w:ascii="黑体" w:eastAsia="黑体" w:hAnsi="黑体" w:cs="宋体" w:hint="eastAsia"/>
          <w:b/>
          <w:bCs/>
          <w:color w:val="676767"/>
          <w:kern w:val="0"/>
          <w:szCs w:val="21"/>
        </w:rPr>
        <w:t>user ID (包括支付宝user ID、</w:t>
      </w:r>
      <w:proofErr w:type="gramStart"/>
      <w:r w:rsidRPr="009B5EF6">
        <w:rPr>
          <w:rFonts w:ascii="黑体" w:eastAsia="黑体" w:hAnsi="黑体" w:cs="宋体" w:hint="eastAsia"/>
          <w:b/>
          <w:bCs/>
          <w:color w:val="676767"/>
          <w:kern w:val="0"/>
          <w:szCs w:val="21"/>
        </w:rPr>
        <w:t>微信</w:t>
      </w:r>
      <w:proofErr w:type="spellStart"/>
      <w:proofErr w:type="gramEnd"/>
      <w:r w:rsidRPr="009B5EF6">
        <w:rPr>
          <w:rFonts w:ascii="黑体" w:eastAsia="黑体" w:hAnsi="黑体" w:cs="宋体" w:hint="eastAsia"/>
          <w:b/>
          <w:bCs/>
          <w:color w:val="676767"/>
          <w:kern w:val="0"/>
          <w:szCs w:val="21"/>
        </w:rPr>
        <w:t>openID</w:t>
      </w:r>
      <w:proofErr w:type="spellEnd"/>
      <w:r w:rsidRPr="009B5EF6">
        <w:rPr>
          <w:rFonts w:ascii="黑体" w:eastAsia="黑体" w:hAnsi="黑体" w:cs="宋体" w:hint="eastAsia"/>
          <w:b/>
          <w:bCs/>
          <w:color w:val="676767"/>
          <w:kern w:val="0"/>
          <w:szCs w:val="21"/>
        </w:rPr>
        <w:t>)。</w:t>
      </w:r>
      <w:r w:rsidRPr="009B5EF6">
        <w:rPr>
          <w:rFonts w:ascii="黑体" w:eastAsia="黑体" w:hAnsi="黑体" w:cs="宋体" w:hint="eastAsia"/>
          <w:color w:val="676767"/>
          <w:kern w:val="0"/>
          <w:szCs w:val="21"/>
        </w:rPr>
        <w:t>上述信息为我们向您提供您购买商品和/或服务所必须的信息，我们无法仅根据该信息获得您的个人财产信息，也不能识别特定自然人身份信息。</w:t>
      </w:r>
    </w:p>
    <w:p w14:paraId="5BD594E4" w14:textId="77777777" w:rsidR="00B73ECA" w:rsidRDefault="00B73ECA" w:rsidP="009B5EF6">
      <w:pPr>
        <w:widowControl/>
        <w:jc w:val="left"/>
        <w:rPr>
          <w:rFonts w:ascii="黑体" w:eastAsia="黑体" w:hAnsi="黑体" w:cs="宋体"/>
          <w:color w:val="676767"/>
          <w:kern w:val="0"/>
          <w:szCs w:val="21"/>
        </w:rPr>
      </w:pPr>
    </w:p>
    <w:p w14:paraId="403B9FF1" w14:textId="1FF23C65"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5</w:t>
      </w:r>
      <w:r w:rsidRPr="009B5EF6">
        <w:rPr>
          <w:rFonts w:ascii="黑体" w:eastAsia="黑体" w:hAnsi="黑体" w:cs="宋体" w:hint="eastAsia"/>
          <w:color w:val="676767"/>
          <w:kern w:val="0"/>
          <w:szCs w:val="21"/>
        </w:rPr>
        <w:t>地理位置</w:t>
      </w:r>
      <w:r w:rsidR="00B772EE">
        <w:rPr>
          <w:rFonts w:ascii="黑体" w:eastAsia="黑体" w:hAnsi="黑体" w:cs="宋体" w:hint="eastAsia"/>
          <w:color w:val="676767"/>
          <w:kern w:val="0"/>
          <w:szCs w:val="21"/>
        </w:rPr>
        <w:t xml:space="preserve"> </w:t>
      </w:r>
    </w:p>
    <w:p w14:paraId="4A73ABC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当您开启了您的设备定位功能并发布动态，基于地理位置提供的定位功能，我们可能会收集有关您的</w:t>
      </w:r>
      <w:r w:rsidRPr="009B5EF6">
        <w:rPr>
          <w:rFonts w:ascii="黑体" w:eastAsia="黑体" w:hAnsi="黑体" w:cs="宋体" w:hint="eastAsia"/>
          <w:b/>
          <w:bCs/>
          <w:color w:val="676767"/>
          <w:kern w:val="0"/>
          <w:szCs w:val="21"/>
        </w:rPr>
        <w:t>地理位置信息，包括获取精准位置及访问近似位置</w:t>
      </w:r>
      <w:r w:rsidRPr="009B5EF6">
        <w:rPr>
          <w:rFonts w:ascii="黑体" w:eastAsia="黑体" w:hAnsi="黑体" w:cs="宋体" w:hint="eastAsia"/>
          <w:color w:val="676767"/>
          <w:kern w:val="0"/>
          <w:szCs w:val="21"/>
        </w:rPr>
        <w:t>，目的是用于您能使用寻找附近其他用户及附近其他用户发布内容的功能。您可以通过关闭定位功能随时停止我们对您的地理位置信息的收集。如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提供的仅会使您无法使用该功能，但并不影响</w:t>
      </w:r>
      <w:proofErr w:type="gramStart"/>
      <w:r w:rsidRPr="009B5EF6">
        <w:rPr>
          <w:rFonts w:ascii="黑体" w:eastAsia="黑体" w:hAnsi="黑体" w:cs="宋体" w:hint="eastAsia"/>
          <w:color w:val="676767"/>
          <w:kern w:val="0"/>
          <w:szCs w:val="21"/>
        </w:rPr>
        <w:t>您正常</w:t>
      </w:r>
      <w:proofErr w:type="gramEnd"/>
      <w:r w:rsidRPr="009B5EF6">
        <w:rPr>
          <w:rFonts w:ascii="黑体" w:eastAsia="黑体" w:hAnsi="黑体" w:cs="宋体" w:hint="eastAsia"/>
          <w:color w:val="676767"/>
          <w:kern w:val="0"/>
          <w:szCs w:val="21"/>
        </w:rPr>
        <w:t>使用产品与/或服务的其他功能。您可以随时通过</w:t>
      </w:r>
      <w:proofErr w:type="gramStart"/>
      <w:r w:rsidRPr="009B5EF6">
        <w:rPr>
          <w:rFonts w:ascii="黑体" w:eastAsia="黑体" w:hAnsi="黑体" w:cs="宋体" w:hint="eastAsia"/>
          <w:color w:val="676767"/>
          <w:kern w:val="0"/>
          <w:szCs w:val="21"/>
        </w:rPr>
        <w:t>您设备</w:t>
      </w:r>
      <w:proofErr w:type="gramEnd"/>
      <w:r w:rsidRPr="009B5EF6">
        <w:rPr>
          <w:rFonts w:ascii="黑体" w:eastAsia="黑体" w:hAnsi="黑体" w:cs="宋体" w:hint="eastAsia"/>
          <w:color w:val="676767"/>
          <w:kern w:val="0"/>
          <w:szCs w:val="21"/>
        </w:rPr>
        <w:t>的相关功能设置开启/取消该权限。您也可以通过APP中的</w:t>
      </w:r>
      <w:r w:rsidRPr="009B5EF6">
        <w:rPr>
          <w:rFonts w:ascii="黑体" w:eastAsia="黑体" w:hAnsi="黑体" w:cs="宋体" w:hint="eastAsia"/>
          <w:b/>
          <w:bCs/>
          <w:color w:val="676767"/>
          <w:kern w:val="0"/>
          <w:szCs w:val="21"/>
        </w:rPr>
        <w:t>“设置-设置手机权限-访问位置信息”</w:t>
      </w:r>
      <w:r w:rsidRPr="009B5EF6">
        <w:rPr>
          <w:rFonts w:ascii="黑体" w:eastAsia="黑体" w:hAnsi="黑体" w:cs="宋体" w:hint="eastAsia"/>
          <w:color w:val="676767"/>
          <w:kern w:val="0"/>
          <w:szCs w:val="21"/>
        </w:rPr>
        <w:t>来关闭您对访问位置信息的授权。您开启该权限即视为您授权我们可以访问、获取、收集、使用您的个人信息。除非您依照法律的规定删除了您的个人信息，否则您的取消行为不会影响我们基于您之前的授权进行的您个人信息的处理、存储。</w:t>
      </w:r>
    </w:p>
    <w:p w14:paraId="2B801185" w14:textId="77777777" w:rsidR="00B73ECA" w:rsidRDefault="00B73ECA" w:rsidP="009B5EF6">
      <w:pPr>
        <w:widowControl/>
        <w:jc w:val="left"/>
        <w:rPr>
          <w:rFonts w:ascii="黑体" w:eastAsia="黑体" w:hAnsi="黑体" w:cs="宋体"/>
          <w:color w:val="676767"/>
          <w:kern w:val="0"/>
          <w:szCs w:val="21"/>
        </w:rPr>
      </w:pPr>
    </w:p>
    <w:p w14:paraId="0158E805" w14:textId="37A42D85"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6</w:t>
      </w:r>
      <w:r w:rsidRPr="009B5EF6">
        <w:rPr>
          <w:rFonts w:ascii="黑体" w:eastAsia="黑体" w:hAnsi="黑体" w:cs="宋体" w:hint="eastAsia"/>
          <w:color w:val="676767"/>
          <w:kern w:val="0"/>
          <w:szCs w:val="21"/>
        </w:rPr>
        <w:t>身份认证</w:t>
      </w:r>
    </w:p>
    <w:p w14:paraId="4AC9A962" w14:textId="30731AB6"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我们为个人用户提供在太空杀平台的身份认证服务。当您申请太空杀为您进行身份认证时，我们需要收集</w:t>
      </w:r>
      <w:r w:rsidRPr="009B5EF6">
        <w:rPr>
          <w:rFonts w:ascii="黑体" w:eastAsia="黑体" w:hAnsi="黑体" w:cs="宋体" w:hint="eastAsia"/>
          <w:b/>
          <w:bCs/>
          <w:color w:val="676767"/>
          <w:kern w:val="0"/>
          <w:szCs w:val="21"/>
        </w:rPr>
        <w:t>您的姓名、身份证件号码，</w:t>
      </w:r>
      <w:r w:rsidRPr="009B5EF6">
        <w:rPr>
          <w:rFonts w:ascii="黑体" w:eastAsia="黑体" w:hAnsi="黑体" w:cs="宋体" w:hint="eastAsia"/>
          <w:color w:val="676767"/>
          <w:kern w:val="0"/>
          <w:szCs w:val="21"/>
        </w:rPr>
        <w:t>以</w:t>
      </w:r>
      <w:proofErr w:type="gramStart"/>
      <w:r w:rsidRPr="009B5EF6">
        <w:rPr>
          <w:rFonts w:ascii="黑体" w:eastAsia="黑体" w:hAnsi="黑体" w:cs="宋体" w:hint="eastAsia"/>
          <w:color w:val="676767"/>
          <w:kern w:val="0"/>
          <w:szCs w:val="21"/>
        </w:rPr>
        <w:t>证实您</w:t>
      </w:r>
      <w:proofErr w:type="gramEnd"/>
      <w:r w:rsidRPr="009B5EF6">
        <w:rPr>
          <w:rFonts w:ascii="黑体" w:eastAsia="黑体" w:hAnsi="黑体" w:cs="宋体" w:hint="eastAsia"/>
          <w:color w:val="676767"/>
          <w:kern w:val="0"/>
          <w:szCs w:val="21"/>
        </w:rPr>
        <w:t>的个人身份。</w:t>
      </w:r>
    </w:p>
    <w:p w14:paraId="31ACCBEB" w14:textId="77777777" w:rsidR="00B73ECA" w:rsidRDefault="00B73ECA" w:rsidP="009B5EF6">
      <w:pPr>
        <w:widowControl/>
        <w:jc w:val="left"/>
        <w:rPr>
          <w:rFonts w:ascii="黑体" w:eastAsia="黑体" w:hAnsi="黑体" w:cs="宋体"/>
          <w:color w:val="676767"/>
          <w:kern w:val="0"/>
          <w:szCs w:val="21"/>
        </w:rPr>
      </w:pPr>
    </w:p>
    <w:p w14:paraId="36BA67D1" w14:textId="3FA11E9F"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7</w:t>
      </w:r>
      <w:r w:rsidRPr="009B5EF6">
        <w:rPr>
          <w:rFonts w:ascii="黑体" w:eastAsia="黑体" w:hAnsi="黑体" w:cs="宋体" w:hint="eastAsia"/>
          <w:color w:val="676767"/>
          <w:kern w:val="0"/>
          <w:szCs w:val="21"/>
        </w:rPr>
        <w:t>从第三方间接收集的您的个人信息</w:t>
      </w:r>
    </w:p>
    <w:p w14:paraId="24370954" w14:textId="77777777" w:rsidR="00B73ECA" w:rsidRDefault="00B73ECA" w:rsidP="009B5EF6">
      <w:pPr>
        <w:widowControl/>
        <w:jc w:val="left"/>
        <w:rPr>
          <w:rFonts w:ascii="黑体" w:eastAsia="黑体" w:hAnsi="黑体" w:cs="宋体"/>
          <w:color w:val="676767"/>
          <w:kern w:val="0"/>
          <w:szCs w:val="21"/>
        </w:rPr>
      </w:pPr>
    </w:p>
    <w:p w14:paraId="016B951D" w14:textId="3A1F2BF8"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7</w:t>
      </w:r>
      <w:r w:rsidRPr="009B5EF6">
        <w:rPr>
          <w:rFonts w:ascii="黑体" w:eastAsia="黑体" w:hAnsi="黑体" w:cs="宋体" w:hint="eastAsia"/>
          <w:color w:val="676767"/>
          <w:kern w:val="0"/>
          <w:szCs w:val="21"/>
        </w:rPr>
        <w:t>.1您理解并知悉，您向外部第三方提供的个人信息，或外部第三方收集的您的个人信息，我们无法获取，更不会使用非常规方式擅自以软件程序获得您的个人信息。</w:t>
      </w:r>
    </w:p>
    <w:p w14:paraId="01BD394E" w14:textId="3DD50ABB"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7</w:t>
      </w:r>
      <w:r w:rsidRPr="009B5EF6">
        <w:rPr>
          <w:rFonts w:ascii="黑体" w:eastAsia="黑体" w:hAnsi="黑体" w:cs="宋体" w:hint="eastAsia"/>
          <w:color w:val="676767"/>
          <w:kern w:val="0"/>
          <w:szCs w:val="21"/>
        </w:rPr>
        <w:t>.2我们的专业安全团队对个人信息将进行安全加固（包括敏感信息加密存储、访问权限控制）。我们会使用不低于我们对自身用户个人信息同的保护手段与措施对间接获取的个人信息进行保护。</w:t>
      </w:r>
    </w:p>
    <w:p w14:paraId="417DABDB" w14:textId="77777777" w:rsidR="00B52E43" w:rsidRDefault="00B52E43" w:rsidP="009B5EF6">
      <w:pPr>
        <w:widowControl/>
        <w:jc w:val="left"/>
        <w:rPr>
          <w:rFonts w:ascii="黑体" w:eastAsia="黑体" w:hAnsi="黑体" w:cs="宋体"/>
          <w:color w:val="676767"/>
          <w:kern w:val="0"/>
          <w:szCs w:val="21"/>
        </w:rPr>
      </w:pPr>
    </w:p>
    <w:p w14:paraId="7C1F3C88" w14:textId="62B29401"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8</w:t>
      </w:r>
      <w:r w:rsidRPr="009B5EF6">
        <w:rPr>
          <w:rFonts w:ascii="黑体" w:eastAsia="黑体" w:hAnsi="黑体" w:cs="宋体" w:hint="eastAsia"/>
          <w:color w:val="676767"/>
          <w:kern w:val="0"/>
          <w:szCs w:val="21"/>
        </w:rPr>
        <w:t>出于其他合理</w:t>
      </w:r>
      <w:proofErr w:type="gramStart"/>
      <w:r w:rsidRPr="009B5EF6">
        <w:rPr>
          <w:rFonts w:ascii="黑体" w:eastAsia="黑体" w:hAnsi="黑体" w:cs="宋体" w:hint="eastAsia"/>
          <w:color w:val="676767"/>
          <w:kern w:val="0"/>
          <w:szCs w:val="21"/>
        </w:rPr>
        <w:t>且必要</w:t>
      </w:r>
      <w:proofErr w:type="gramEnd"/>
      <w:r w:rsidRPr="009B5EF6">
        <w:rPr>
          <w:rFonts w:ascii="黑体" w:eastAsia="黑体" w:hAnsi="黑体" w:cs="宋体" w:hint="eastAsia"/>
          <w:color w:val="676767"/>
          <w:kern w:val="0"/>
          <w:szCs w:val="21"/>
        </w:rPr>
        <w:t>的目的</w:t>
      </w:r>
    </w:p>
    <w:p w14:paraId="0ACE736B" w14:textId="77777777" w:rsidR="00B52E43" w:rsidRPr="009B5EF6" w:rsidRDefault="00B52E43" w:rsidP="009B5EF6">
      <w:pPr>
        <w:widowControl/>
        <w:jc w:val="left"/>
        <w:rPr>
          <w:rFonts w:ascii="黑体" w:eastAsia="黑体" w:hAnsi="黑体" w:cs="宋体"/>
          <w:color w:val="676767"/>
          <w:kern w:val="0"/>
          <w:szCs w:val="21"/>
        </w:rPr>
      </w:pPr>
    </w:p>
    <w:p w14:paraId="3FE2A96A" w14:textId="54245BE5"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8</w:t>
      </w:r>
      <w:r w:rsidRPr="009B5EF6">
        <w:rPr>
          <w:rFonts w:ascii="黑体" w:eastAsia="黑体" w:hAnsi="黑体" w:cs="宋体" w:hint="eastAsia"/>
          <w:color w:val="676767"/>
          <w:kern w:val="0"/>
          <w:szCs w:val="21"/>
        </w:rPr>
        <w:t>.1如前文所述，如果某一需要收集您的个人信息的功能或产品/服务未能在本隐私政策中予以说明的，或者我们超出了与收集您的个人信息时所声称的目的及具有直接或合理关联范围的，我们将在收集和使用你的个人信息前，通过更新本隐私政策、页面提示、弹窗、站内信、网站公告或其他便于您获知的方式另行向您说明，并为您提供自主选择同意的方式，且在征得您明示同意后收集和使用。</w:t>
      </w:r>
    </w:p>
    <w:p w14:paraId="0D291039" w14:textId="77777777" w:rsidR="00CE0776" w:rsidRDefault="00CE0776" w:rsidP="009B5EF6">
      <w:pPr>
        <w:widowControl/>
        <w:jc w:val="left"/>
        <w:rPr>
          <w:rFonts w:ascii="黑体" w:eastAsia="黑体" w:hAnsi="黑体" w:cs="宋体"/>
          <w:color w:val="676767"/>
          <w:kern w:val="0"/>
          <w:szCs w:val="21"/>
        </w:rPr>
      </w:pPr>
    </w:p>
    <w:p w14:paraId="63D9A1A7" w14:textId="6E301F73"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00AA7F75">
        <w:rPr>
          <w:rFonts w:ascii="黑体" w:eastAsia="黑体" w:hAnsi="黑体" w:cs="宋体"/>
          <w:color w:val="676767"/>
          <w:kern w:val="0"/>
          <w:szCs w:val="21"/>
        </w:rPr>
        <w:t>8</w:t>
      </w:r>
      <w:r w:rsidRPr="009B5EF6">
        <w:rPr>
          <w:rFonts w:ascii="黑体" w:eastAsia="黑体" w:hAnsi="黑体" w:cs="宋体" w:hint="eastAsia"/>
          <w:color w:val="676767"/>
          <w:kern w:val="0"/>
          <w:szCs w:val="21"/>
        </w:rPr>
        <w:t>.2您理解并同意，在以下情况下，我们无需取得您的授权同意即可收集和使用您的个人信息：</w:t>
      </w:r>
    </w:p>
    <w:p w14:paraId="2F1B726A"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a)与国家安全、国防安全有关的；</w:t>
      </w:r>
    </w:p>
    <w:p w14:paraId="4B0111D1"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lastRenderedPageBreak/>
        <w:t>b)与公共安全、公共卫生、重大公共利益有关的；</w:t>
      </w:r>
    </w:p>
    <w:p w14:paraId="03155971"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c)与犯罪侦查、起诉、审判和判决执行等直接相关的；</w:t>
      </w:r>
    </w:p>
    <w:p w14:paraId="651507B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d)出于维护您或其他个人的生命、财产等重大合法权益但又很难得到您本人同意的；</w:t>
      </w:r>
    </w:p>
    <w:p w14:paraId="72D5ABC8"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e)所收集的信息是您自行向社会公开的或者是从合法公开的渠道（如合法的新闻报道、政府信息公开等渠道）中收集到的；</w:t>
      </w:r>
    </w:p>
    <w:p w14:paraId="0A2C0042"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f)根据与您签订和履行相关协议或其他书面文件所必需的；</w:t>
      </w:r>
    </w:p>
    <w:p w14:paraId="5512AD55"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g)用于维护我们的产品与/或服务的安全稳定运行所必需的，用以发现、处置产品与/或服务的故障</w:t>
      </w:r>
    </w:p>
    <w:p w14:paraId="4890690D" w14:textId="7B601213"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h)有权机关的要求、法律法规等规定的其他情形。</w:t>
      </w:r>
    </w:p>
    <w:p w14:paraId="2FA26C06" w14:textId="77777777" w:rsidR="00CE0776" w:rsidRPr="009B5EF6" w:rsidRDefault="00CE0776" w:rsidP="009B5EF6">
      <w:pPr>
        <w:widowControl/>
        <w:jc w:val="left"/>
        <w:rPr>
          <w:rFonts w:ascii="黑体" w:eastAsia="黑体" w:hAnsi="黑体" w:cs="宋体"/>
          <w:color w:val="676767"/>
          <w:kern w:val="0"/>
          <w:szCs w:val="21"/>
        </w:rPr>
      </w:pPr>
    </w:p>
    <w:p w14:paraId="671AE306"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五、我们如何共享、转让、公开披露您的个人信息</w:t>
      </w:r>
    </w:p>
    <w:p w14:paraId="5A6544CD" w14:textId="77777777" w:rsidR="00CE0776" w:rsidRDefault="00CE0776" w:rsidP="009B5EF6">
      <w:pPr>
        <w:widowControl/>
        <w:jc w:val="left"/>
        <w:rPr>
          <w:rFonts w:ascii="黑体" w:eastAsia="黑体" w:hAnsi="黑体" w:cs="宋体"/>
          <w:color w:val="676767"/>
          <w:kern w:val="0"/>
          <w:szCs w:val="21"/>
        </w:rPr>
      </w:pPr>
    </w:p>
    <w:p w14:paraId="0D844C14" w14:textId="0516E53F"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1.共享</w:t>
      </w:r>
    </w:p>
    <w:p w14:paraId="4047AC14" w14:textId="47337AC9" w:rsidR="009B5EF6" w:rsidRPr="009B5EF6" w:rsidRDefault="009B5EF6" w:rsidP="009B5EF6">
      <w:pPr>
        <w:widowControl/>
        <w:jc w:val="left"/>
        <w:rPr>
          <w:rFonts w:ascii="黑体" w:eastAsia="黑体" w:hAnsi="黑体" w:cs="宋体"/>
          <w:color w:val="676767"/>
          <w:kern w:val="0"/>
          <w:szCs w:val="21"/>
        </w:rPr>
      </w:pPr>
      <w:r w:rsidRPr="009B5EF6">
        <w:rPr>
          <w:rFonts w:ascii="Calibri" w:eastAsia="黑体" w:hAnsi="Calibri" w:cs="Calibri"/>
          <w:color w:val="676767"/>
          <w:kern w:val="0"/>
          <w:szCs w:val="21"/>
        </w:rPr>
        <w:t> </w:t>
      </w:r>
      <w:r w:rsidRPr="009B5EF6">
        <w:rPr>
          <w:rFonts w:ascii="黑体" w:eastAsia="黑体" w:hAnsi="黑体" w:cs="宋体" w:hint="eastAsia"/>
          <w:color w:val="676767"/>
          <w:kern w:val="0"/>
          <w:szCs w:val="21"/>
        </w:rPr>
        <w:t>我们重视对您的个人信息的保护，您的个人信息是我们为您提供产品与/或服务的重要依据和组成部分，对于您的个人信息，我们仅在本隐私政策所述目的和范围内或根据法律法规的要求收集和使用，并严格保密。通常情况下，我们不会与任何公司、组织和个人共享您的个人信息，但以下情况除外：</w:t>
      </w:r>
    </w:p>
    <w:p w14:paraId="18A13FAE"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1.1 事先已获得您的明确授权或同意；</w:t>
      </w:r>
    </w:p>
    <w:p w14:paraId="7D14A37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1.2 根据适用的法律法规、法律程序、政府的强制命令或司法裁定而需共享您的个人信息；</w:t>
      </w:r>
    </w:p>
    <w:p w14:paraId="1BD00159"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1.3 在法律要求或允许的范围内，为了保护太空</w:t>
      </w:r>
      <w:proofErr w:type="gramStart"/>
      <w:r w:rsidRPr="009B5EF6">
        <w:rPr>
          <w:rFonts w:ascii="黑体" w:eastAsia="黑体" w:hAnsi="黑体" w:cs="宋体" w:hint="eastAsia"/>
          <w:color w:val="676767"/>
          <w:kern w:val="0"/>
          <w:szCs w:val="21"/>
        </w:rPr>
        <w:t>杀及其</w:t>
      </w:r>
      <w:proofErr w:type="gramEnd"/>
      <w:r w:rsidRPr="009B5EF6">
        <w:rPr>
          <w:rFonts w:ascii="黑体" w:eastAsia="黑体" w:hAnsi="黑体" w:cs="宋体" w:hint="eastAsia"/>
          <w:color w:val="676767"/>
          <w:kern w:val="0"/>
          <w:szCs w:val="21"/>
        </w:rPr>
        <w:t>用户或社会公众的利益、财产或安全免遭损害而有必要提供您的个人信息给第三方；</w:t>
      </w:r>
    </w:p>
    <w:p w14:paraId="15D0633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1.4 您的个人信息可能会在我们的关联公司之间共享。我们只会共享必要的个人信息，且这种共享亦受本隐私政策声明目的的约束。关联公司如要改变个人信息的处理目的，将再次征求您的授权同意；</w:t>
      </w:r>
    </w:p>
    <w:p w14:paraId="767AEB13"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1.5</w:t>
      </w:r>
      <w:r w:rsidRPr="009B5EF6">
        <w:rPr>
          <w:rFonts w:ascii="Calibri" w:eastAsia="黑体" w:hAnsi="Calibri" w:cs="Calibri"/>
          <w:color w:val="676767"/>
          <w:kern w:val="0"/>
          <w:szCs w:val="21"/>
        </w:rPr>
        <w:t> </w:t>
      </w:r>
      <w:r w:rsidRPr="009B5EF6">
        <w:rPr>
          <w:rFonts w:ascii="黑体" w:eastAsia="黑体" w:hAnsi="黑体" w:cs="宋体" w:hint="eastAsia"/>
          <w:b/>
          <w:bCs/>
          <w:color w:val="676767"/>
          <w:kern w:val="0"/>
          <w:szCs w:val="21"/>
        </w:rPr>
        <w:t>在法律法规允许的范围内，为了向您提供更完善、优质的产品和服务，我们将接入合作伙伴的SDK</w:t>
      </w:r>
      <w:r w:rsidRPr="009B5EF6">
        <w:rPr>
          <w:rFonts w:ascii="黑体" w:eastAsia="黑体" w:hAnsi="黑体" w:cs="宋体" w:hint="eastAsia"/>
          <w:color w:val="676767"/>
          <w:kern w:val="0"/>
          <w:szCs w:val="21"/>
        </w:rPr>
        <w:t>。在您授权同意隐私政策的情况下，我们可能会与合作伙伴共享您的某些个人信息，以提供更好的客户服务和用户体验。我们仅会出于合法、正当、必要、特定、明确的目的共享您的个人信息，并且只会共享提供服务所必要的个人信息。同时，我们会与合作伙伴签署严格的保密协定，要求他们按照我们的说明、本隐私政策以及其他任何相关的保密和安全措施来处理您的个人信息。我们的合作伙伴无权将共享的个人信息用于任何与产品或服务无关的其他用途。如果</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我们的合作伙伴在提供服务时收集为提供服务所必须的个人信息，将可能导致您无法在我们的平台中使用该第三方服务。通常我们的合作伙伴有如下几类：</w:t>
      </w:r>
    </w:p>
    <w:p w14:paraId="64993DA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w:t>
      </w:r>
      <w:r w:rsidRPr="009B5EF6">
        <w:rPr>
          <w:rFonts w:ascii="黑体" w:eastAsia="黑体" w:hAnsi="黑体" w:cs="宋体" w:hint="eastAsia"/>
          <w:b/>
          <w:bCs/>
          <w:color w:val="676767"/>
          <w:kern w:val="0"/>
          <w:szCs w:val="21"/>
        </w:rPr>
        <w:t>移动安全技术服务商</w:t>
      </w:r>
      <w:r w:rsidRPr="009B5EF6">
        <w:rPr>
          <w:rFonts w:ascii="黑体" w:eastAsia="黑体" w:hAnsi="黑体" w:cs="宋体" w:hint="eastAsia"/>
          <w:color w:val="676767"/>
          <w:kern w:val="0"/>
          <w:szCs w:val="21"/>
        </w:rPr>
        <w:t>。我们会与合作伙伴友盟、数美、</w:t>
      </w:r>
      <w:proofErr w:type="spellStart"/>
      <w:r w:rsidRPr="009B5EF6">
        <w:rPr>
          <w:rFonts w:ascii="黑体" w:eastAsia="黑体" w:hAnsi="黑体" w:cs="宋体" w:hint="eastAsia"/>
          <w:color w:val="676767"/>
          <w:kern w:val="0"/>
          <w:szCs w:val="21"/>
        </w:rPr>
        <w:t>Bugly</w:t>
      </w:r>
      <w:proofErr w:type="spellEnd"/>
      <w:r w:rsidRPr="009B5EF6">
        <w:rPr>
          <w:rFonts w:ascii="黑体" w:eastAsia="黑体" w:hAnsi="黑体" w:cs="宋体" w:hint="eastAsia"/>
          <w:color w:val="676767"/>
          <w:kern w:val="0"/>
          <w:szCs w:val="21"/>
        </w:rPr>
        <w:t>、神策、TalkingData、</w:t>
      </w:r>
      <w:proofErr w:type="gramStart"/>
      <w:r w:rsidRPr="009B5EF6">
        <w:rPr>
          <w:rFonts w:ascii="黑体" w:eastAsia="黑体" w:hAnsi="黑体" w:cs="宋体" w:hint="eastAsia"/>
          <w:color w:val="676767"/>
          <w:kern w:val="0"/>
          <w:szCs w:val="21"/>
        </w:rPr>
        <w:t>极验分享</w:t>
      </w:r>
      <w:proofErr w:type="gramEnd"/>
      <w:r w:rsidRPr="009B5EF6">
        <w:rPr>
          <w:rFonts w:ascii="黑体" w:eastAsia="黑体" w:hAnsi="黑体" w:cs="宋体" w:hint="eastAsia"/>
          <w:color w:val="676767"/>
          <w:kern w:val="0"/>
          <w:szCs w:val="21"/>
        </w:rPr>
        <w:t>用户的IMEI号、手机型号、Android ID、手机制造商，用于反作弊、提升用户体验。</w:t>
      </w:r>
    </w:p>
    <w:p w14:paraId="65DEEBFC"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w:t>
      </w:r>
      <w:r w:rsidRPr="009B5EF6">
        <w:rPr>
          <w:rFonts w:ascii="黑体" w:eastAsia="黑体" w:hAnsi="黑体" w:cs="宋体" w:hint="eastAsia"/>
          <w:b/>
          <w:bCs/>
          <w:color w:val="676767"/>
          <w:kern w:val="0"/>
          <w:szCs w:val="21"/>
        </w:rPr>
        <w:t>第三方账号登录、内容分享</w:t>
      </w:r>
      <w:r w:rsidRPr="009B5EF6">
        <w:rPr>
          <w:rFonts w:ascii="黑体" w:eastAsia="黑体" w:hAnsi="黑体" w:cs="宋体" w:hint="eastAsia"/>
          <w:color w:val="676767"/>
          <w:kern w:val="0"/>
          <w:szCs w:val="21"/>
        </w:rPr>
        <w:t>。我们会与QQ、微信、微博、创蓝、华为、</w:t>
      </w:r>
      <w:proofErr w:type="spellStart"/>
      <w:r w:rsidRPr="009B5EF6">
        <w:rPr>
          <w:rFonts w:ascii="黑体" w:eastAsia="黑体" w:hAnsi="黑体" w:cs="宋体" w:hint="eastAsia"/>
          <w:color w:val="676767"/>
          <w:kern w:val="0"/>
          <w:szCs w:val="21"/>
        </w:rPr>
        <w:t>LinkedME</w:t>
      </w:r>
      <w:proofErr w:type="spellEnd"/>
      <w:r w:rsidRPr="009B5EF6">
        <w:rPr>
          <w:rFonts w:ascii="黑体" w:eastAsia="黑体" w:hAnsi="黑体" w:cs="宋体" w:hint="eastAsia"/>
          <w:color w:val="676767"/>
          <w:kern w:val="0"/>
          <w:szCs w:val="21"/>
        </w:rPr>
        <w:t xml:space="preserve"> 共享用户的设备型号、手机状态，用于用户使用第三方账户登录和分享内容至第三方平台。</w:t>
      </w:r>
    </w:p>
    <w:p w14:paraId="341004DB"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w:t>
      </w:r>
      <w:r w:rsidRPr="009B5EF6">
        <w:rPr>
          <w:rFonts w:ascii="黑体" w:eastAsia="黑体" w:hAnsi="黑体" w:cs="宋体" w:hint="eastAsia"/>
          <w:b/>
          <w:bCs/>
          <w:color w:val="676767"/>
          <w:kern w:val="0"/>
          <w:szCs w:val="21"/>
        </w:rPr>
        <w:t>支付</w:t>
      </w:r>
      <w:r w:rsidRPr="009B5EF6">
        <w:rPr>
          <w:rFonts w:ascii="黑体" w:eastAsia="黑体" w:hAnsi="黑体" w:cs="宋体" w:hint="eastAsia"/>
          <w:color w:val="676767"/>
          <w:kern w:val="0"/>
          <w:szCs w:val="21"/>
        </w:rPr>
        <w:t>。我们会与支付宝、微信（仅Android 端）、华为共享网络状态、手机状态来保证支付功能的正常使用。</w:t>
      </w:r>
    </w:p>
    <w:p w14:paraId="65970505"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w:t>
      </w:r>
      <w:r w:rsidRPr="009B5EF6">
        <w:rPr>
          <w:rFonts w:ascii="黑体" w:eastAsia="黑体" w:hAnsi="黑体" w:cs="宋体" w:hint="eastAsia"/>
          <w:b/>
          <w:bCs/>
          <w:color w:val="676767"/>
          <w:kern w:val="0"/>
          <w:szCs w:val="21"/>
        </w:rPr>
        <w:t>语音视频服务提供商</w:t>
      </w:r>
      <w:r w:rsidRPr="009B5EF6">
        <w:rPr>
          <w:rFonts w:ascii="黑体" w:eastAsia="黑体" w:hAnsi="黑体" w:cs="宋体" w:hint="eastAsia"/>
          <w:color w:val="676767"/>
          <w:kern w:val="0"/>
          <w:szCs w:val="21"/>
        </w:rPr>
        <w:t>。我们会与声网、</w:t>
      </w:r>
      <w:proofErr w:type="gramStart"/>
      <w:r w:rsidRPr="009B5EF6">
        <w:rPr>
          <w:rFonts w:ascii="黑体" w:eastAsia="黑体" w:hAnsi="黑体" w:cs="宋体" w:hint="eastAsia"/>
          <w:color w:val="676767"/>
          <w:kern w:val="0"/>
          <w:szCs w:val="21"/>
        </w:rPr>
        <w:t>网易云视频</w:t>
      </w:r>
      <w:proofErr w:type="gramEnd"/>
      <w:r w:rsidRPr="009B5EF6">
        <w:rPr>
          <w:rFonts w:ascii="黑体" w:eastAsia="黑体" w:hAnsi="黑体" w:cs="宋体" w:hint="eastAsia"/>
          <w:color w:val="676767"/>
          <w:kern w:val="0"/>
          <w:szCs w:val="21"/>
        </w:rPr>
        <w:t>播放器共享用户授予的录音权限、相机权限、设备存储权限，用于直播连线。</w:t>
      </w:r>
    </w:p>
    <w:p w14:paraId="02CC414C" w14:textId="34F1B71E"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lastRenderedPageBreak/>
        <w:t>（5）</w:t>
      </w:r>
      <w:r w:rsidRPr="009B5EF6">
        <w:rPr>
          <w:rFonts w:ascii="黑体" w:eastAsia="黑体" w:hAnsi="黑体" w:cs="宋体" w:hint="eastAsia"/>
          <w:b/>
          <w:bCs/>
          <w:color w:val="676767"/>
          <w:kern w:val="0"/>
          <w:szCs w:val="21"/>
        </w:rPr>
        <w:t>身份验证提供商</w:t>
      </w:r>
      <w:r w:rsidRPr="009B5EF6">
        <w:rPr>
          <w:rFonts w:ascii="黑体" w:eastAsia="黑体" w:hAnsi="黑体" w:cs="宋体" w:hint="eastAsia"/>
          <w:color w:val="676767"/>
          <w:kern w:val="0"/>
          <w:szCs w:val="21"/>
        </w:rPr>
        <w:t>。我们会与阿里云、</w:t>
      </w:r>
      <w:proofErr w:type="gramStart"/>
      <w:r w:rsidRPr="009B5EF6">
        <w:rPr>
          <w:rFonts w:ascii="黑体" w:eastAsia="黑体" w:hAnsi="黑体" w:cs="宋体" w:hint="eastAsia"/>
          <w:color w:val="676767"/>
          <w:kern w:val="0"/>
          <w:szCs w:val="21"/>
        </w:rPr>
        <w:t>创蓝共享</w:t>
      </w:r>
      <w:proofErr w:type="gramEnd"/>
      <w:r w:rsidRPr="009B5EF6">
        <w:rPr>
          <w:rFonts w:ascii="黑体" w:eastAsia="黑体" w:hAnsi="黑体" w:cs="宋体" w:hint="eastAsia"/>
          <w:color w:val="676767"/>
          <w:kern w:val="0"/>
          <w:szCs w:val="21"/>
        </w:rPr>
        <w:t>用户授予的相机权限，获取的面部特征信息用于身份验证。</w:t>
      </w:r>
    </w:p>
    <w:p w14:paraId="70F1B907" w14:textId="380AD5E9"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w:t>
      </w:r>
      <w:r w:rsidR="00AA7F75">
        <w:rPr>
          <w:rFonts w:ascii="黑体" w:eastAsia="黑体" w:hAnsi="黑体" w:cs="宋体"/>
          <w:color w:val="676767"/>
          <w:kern w:val="0"/>
          <w:szCs w:val="21"/>
        </w:rPr>
        <w:t>6</w:t>
      </w:r>
      <w:r w:rsidRPr="009B5EF6">
        <w:rPr>
          <w:rFonts w:ascii="黑体" w:eastAsia="黑体" w:hAnsi="黑体" w:cs="宋体" w:hint="eastAsia"/>
          <w:color w:val="676767"/>
          <w:kern w:val="0"/>
          <w:szCs w:val="21"/>
        </w:rPr>
        <w:t>）</w:t>
      </w:r>
      <w:r w:rsidRPr="009B5EF6">
        <w:rPr>
          <w:rFonts w:ascii="黑体" w:eastAsia="黑体" w:hAnsi="黑体" w:cs="宋体" w:hint="eastAsia"/>
          <w:b/>
          <w:bCs/>
          <w:color w:val="676767"/>
          <w:kern w:val="0"/>
          <w:szCs w:val="21"/>
        </w:rPr>
        <w:t>TBS浏览服务</w:t>
      </w:r>
      <w:r w:rsidRPr="009B5EF6">
        <w:rPr>
          <w:rFonts w:ascii="黑体" w:eastAsia="黑体" w:hAnsi="黑体" w:cs="宋体" w:hint="eastAsia"/>
          <w:color w:val="676767"/>
          <w:kern w:val="0"/>
          <w:szCs w:val="21"/>
        </w:rPr>
        <w:t>。我们会</w:t>
      </w:r>
      <w:proofErr w:type="gramStart"/>
      <w:r w:rsidRPr="009B5EF6">
        <w:rPr>
          <w:rFonts w:ascii="黑体" w:eastAsia="黑体" w:hAnsi="黑体" w:cs="宋体" w:hint="eastAsia"/>
          <w:color w:val="676767"/>
          <w:kern w:val="0"/>
          <w:szCs w:val="21"/>
        </w:rPr>
        <w:t>与腾讯共享</w:t>
      </w:r>
      <w:proofErr w:type="gramEnd"/>
      <w:r w:rsidRPr="009B5EF6">
        <w:rPr>
          <w:rFonts w:ascii="黑体" w:eastAsia="黑体" w:hAnsi="黑体" w:cs="宋体" w:hint="eastAsia"/>
          <w:color w:val="676767"/>
          <w:kern w:val="0"/>
          <w:szCs w:val="21"/>
        </w:rPr>
        <w:t>用户授权的设备存储权限、网络权限、获取手机状态权限，用于提高移动</w:t>
      </w:r>
      <w:proofErr w:type="gramStart"/>
      <w:r w:rsidRPr="009B5EF6">
        <w:rPr>
          <w:rFonts w:ascii="黑体" w:eastAsia="黑体" w:hAnsi="黑体" w:cs="宋体" w:hint="eastAsia"/>
          <w:color w:val="676767"/>
          <w:kern w:val="0"/>
          <w:szCs w:val="21"/>
        </w:rPr>
        <w:t>端显示</w:t>
      </w:r>
      <w:proofErr w:type="gramEnd"/>
      <w:r w:rsidRPr="009B5EF6">
        <w:rPr>
          <w:rFonts w:ascii="黑体" w:eastAsia="黑体" w:hAnsi="黑体" w:cs="宋体" w:hint="eastAsia"/>
          <w:color w:val="676767"/>
          <w:kern w:val="0"/>
          <w:szCs w:val="21"/>
        </w:rPr>
        <w:t>加载性能。</w:t>
      </w:r>
    </w:p>
    <w:p w14:paraId="04543923" w14:textId="12BD2796"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w:t>
      </w:r>
      <w:r w:rsidR="00AA7F75">
        <w:rPr>
          <w:rFonts w:ascii="黑体" w:eastAsia="黑体" w:hAnsi="黑体" w:cs="宋体"/>
          <w:color w:val="676767"/>
          <w:kern w:val="0"/>
          <w:szCs w:val="21"/>
        </w:rPr>
        <w:t>7</w:t>
      </w:r>
      <w:r w:rsidRPr="009B5EF6">
        <w:rPr>
          <w:rFonts w:ascii="黑体" w:eastAsia="黑体" w:hAnsi="黑体" w:cs="宋体" w:hint="eastAsia"/>
          <w:color w:val="676767"/>
          <w:kern w:val="0"/>
          <w:szCs w:val="21"/>
        </w:rPr>
        <w:t>）</w:t>
      </w:r>
      <w:r w:rsidRPr="009B5EF6">
        <w:rPr>
          <w:rFonts w:ascii="黑体" w:eastAsia="黑体" w:hAnsi="黑体" w:cs="宋体" w:hint="eastAsia"/>
          <w:b/>
          <w:bCs/>
          <w:color w:val="676767"/>
          <w:kern w:val="0"/>
          <w:szCs w:val="21"/>
        </w:rPr>
        <w:t>广告提供商</w:t>
      </w:r>
      <w:r w:rsidRPr="009B5EF6">
        <w:rPr>
          <w:rFonts w:ascii="黑体" w:eastAsia="黑体" w:hAnsi="黑体" w:cs="宋体" w:hint="eastAsia"/>
          <w:color w:val="676767"/>
          <w:kern w:val="0"/>
          <w:szCs w:val="21"/>
        </w:rPr>
        <w:t>。我们会与穿山甲共享用户授权的设备品牌、型号、软件系统版本信息、无线网SSID名称、WIFI路由器MAC地址、设备MAC地址、设备IMEI、设备地址位置权限，用于广告投放和反作弊。</w:t>
      </w:r>
    </w:p>
    <w:p w14:paraId="2E209403"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我们向合作伙伴及第三方共享您的个人信息的情形逐项列举，详见</w:t>
      </w:r>
      <w:hyperlink r:id="rId6" w:history="1">
        <w:r w:rsidRPr="009B5EF6">
          <w:rPr>
            <w:rFonts w:ascii="PingFangSC-Regular" w:eastAsia="PingFangSC-Regular" w:hAnsi="PingFangSC-Regular" w:cs="宋体" w:hint="eastAsia"/>
            <w:b/>
            <w:bCs/>
            <w:color w:val="0000EE"/>
            <w:kern w:val="0"/>
            <w:szCs w:val="21"/>
            <w:u w:val="single"/>
          </w:rPr>
          <w:t>第三方软件开发包（SDK）目录</w:t>
        </w:r>
      </w:hyperlink>
      <w:r w:rsidRPr="009B5EF6">
        <w:rPr>
          <w:rFonts w:ascii="黑体" w:eastAsia="黑体" w:hAnsi="黑体" w:cs="宋体" w:hint="eastAsia"/>
          <w:color w:val="676767"/>
          <w:kern w:val="0"/>
          <w:szCs w:val="21"/>
        </w:rPr>
        <w:t>。</w:t>
      </w:r>
    </w:p>
    <w:p w14:paraId="32DAF595"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前述服务商收集和处理信息行为遵守其自身的隐私条款，而不适用于本政策。为了最大程度保障您的信息安全，我们建议您在使用任何第三方SDK类服务前先行查看其隐私条款。为保障您的合法权益，如您发现这SDK或其他类似的应用程序存在风险时，建议您立即终止相关操作并及时与我们取得联系。</w:t>
      </w:r>
    </w:p>
    <w:p w14:paraId="150C1B5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2.转让</w:t>
      </w:r>
    </w:p>
    <w:p w14:paraId="0C8193A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除非获取您的明确同意，我们不会将您的个人信息转让给任何公司、组织或个人。如果发生合并、收购或破产清算，将可能涉及到个人信息转让，此种情况下我们会要求新的持有您个人信息的公司、组织继续受本隐私政策的约束。如果本隐私政策中约定的个人信息的收集、处理方式发生任何改变，该公司、组织将重新向您征求授权同意。</w:t>
      </w:r>
    </w:p>
    <w:p w14:paraId="620A263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3.公开披露</w:t>
      </w:r>
    </w:p>
    <w:p w14:paraId="3A69D152"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3.1 公开披露是指向社会或不特定人群发布信息的行为。除了因需要对违规账号、欺诈行为进行处罚公告、公布中奖/获胜者名单时脱敏展示用户昵称而进行的必要披露外，我们不会对您的个人信息进行公开披露，如具备合理事由确需公开披露的，我们会在公开披露前向您告知公开披露的信息的目的、类型（如涉及您的个人敏感信息的，我们还会向您告知涉及的敏感信息的内容），并在征得您的授权同意后再公开披露，但法律法规另有规定的或本政策另有约定的除外。</w:t>
      </w:r>
    </w:p>
    <w:p w14:paraId="0890047E"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3.2 对于公开披露的您的个人信息，我们会在收到公开披露申请后第一时间且审慎审查其正当性、合理性、合法性，并在公开披露时和公开披露后采取最严格个人信息安全保护措施和手段对其进行保护。</w:t>
      </w:r>
    </w:p>
    <w:p w14:paraId="1809171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4.共享、转让、公开披露您的个人信息的例外</w:t>
      </w:r>
    </w:p>
    <w:p w14:paraId="2FC875FF"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请您知悉， 根据法律法规的规定，在下述情况下，共享、转让、公开披露您的个人信息无需事先征得您的授权同意：</w:t>
      </w:r>
    </w:p>
    <w:p w14:paraId="386395E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 与国家安全、国防安全直接相关的；</w:t>
      </w:r>
    </w:p>
    <w:p w14:paraId="5F7A5F5C"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 与公共安全、公共卫生、重大公共利益直接相关的；</w:t>
      </w:r>
    </w:p>
    <w:p w14:paraId="74A93F3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 与犯罪侦查、起诉、审判和判决执行等直接相关的；或根据法律法规的要求、行政机关或公检法等有权机关的要求的；</w:t>
      </w:r>
    </w:p>
    <w:p w14:paraId="1BEADEF3"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 出于维护您或其他个人的生命、财产等重大合法权益但又很难得到您本人同意的；</w:t>
      </w:r>
    </w:p>
    <w:p w14:paraId="1C77CC2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（5） 个人信息是您自行向社会公开的或者是从合法公开的渠道（如合法的新闻报道、政府信息公开等渠道）中收集到的；</w:t>
      </w:r>
    </w:p>
    <w:p w14:paraId="3ADF864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（6） 根据与您签订和履行相关协议或其他书面文件所必需的；</w:t>
      </w:r>
    </w:p>
    <w:p w14:paraId="2C30102A" w14:textId="55816AD2"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（7） 法律法规等规定的其他情形。</w:t>
      </w:r>
    </w:p>
    <w:p w14:paraId="60EBD540" w14:textId="77777777" w:rsidR="00FF68A2" w:rsidRPr="009B5EF6" w:rsidRDefault="00FF68A2" w:rsidP="009B5EF6">
      <w:pPr>
        <w:widowControl/>
        <w:jc w:val="left"/>
        <w:rPr>
          <w:rFonts w:ascii="黑体" w:eastAsia="黑体" w:hAnsi="黑体" w:cs="宋体"/>
          <w:color w:val="676767"/>
          <w:kern w:val="0"/>
          <w:szCs w:val="21"/>
        </w:rPr>
      </w:pPr>
    </w:p>
    <w:p w14:paraId="4AE8ED14"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六、关于使用Cookie和同类技术</w:t>
      </w:r>
    </w:p>
    <w:p w14:paraId="64DBFF9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lastRenderedPageBreak/>
        <w:t>1. 在您使用我们的产品与/或服务时，我们可能会使用Cookie和同类技术收集您的一些个人信息，包括：您的浏览信息、您的登录信息，Cookie和同类技术收集该类信息是为了提升我们的产品和服务。</w:t>
      </w:r>
    </w:p>
    <w:p w14:paraId="66E93033" w14:textId="5260E5B8"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 如果</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我们使用Cookie及同类技术收集和使用您的信息，你可在浏览器具备该功能的前提下，通过您的浏览器的设置以管理、（部分/全部）拒绝Cookie与/或同类技术；或删除已经储存在您的计算机、移动设备或其他装置内的Cookie与/或同类技术，从而实现我们无法全部或部分</w:t>
      </w:r>
      <w:proofErr w:type="gramStart"/>
      <w:r w:rsidRPr="009B5EF6">
        <w:rPr>
          <w:rFonts w:ascii="黑体" w:eastAsia="黑体" w:hAnsi="黑体" w:cs="宋体" w:hint="eastAsia"/>
          <w:color w:val="676767"/>
          <w:kern w:val="0"/>
          <w:szCs w:val="21"/>
        </w:rPr>
        <w:t>追踪您</w:t>
      </w:r>
      <w:proofErr w:type="gramEnd"/>
      <w:r w:rsidRPr="009B5EF6">
        <w:rPr>
          <w:rFonts w:ascii="黑体" w:eastAsia="黑体" w:hAnsi="黑体" w:cs="宋体" w:hint="eastAsia"/>
          <w:color w:val="676767"/>
          <w:kern w:val="0"/>
          <w:szCs w:val="21"/>
        </w:rPr>
        <w:t>的个人信息。您如需详细了解如何更改浏览器设置，请具体</w:t>
      </w:r>
      <w:proofErr w:type="gramStart"/>
      <w:r w:rsidRPr="009B5EF6">
        <w:rPr>
          <w:rFonts w:ascii="黑体" w:eastAsia="黑体" w:hAnsi="黑体" w:cs="宋体" w:hint="eastAsia"/>
          <w:color w:val="676767"/>
          <w:kern w:val="0"/>
          <w:szCs w:val="21"/>
        </w:rPr>
        <w:t>查看您</w:t>
      </w:r>
      <w:proofErr w:type="gramEnd"/>
      <w:r w:rsidRPr="009B5EF6">
        <w:rPr>
          <w:rFonts w:ascii="黑体" w:eastAsia="黑体" w:hAnsi="黑体" w:cs="宋体" w:hint="eastAsia"/>
          <w:color w:val="676767"/>
          <w:kern w:val="0"/>
          <w:szCs w:val="21"/>
        </w:rPr>
        <w:t>使用的浏览器的相关设置页面。您理解并知悉：我们的某些产品/服务只能通过使用Cookie或同类技术才可得到实现，如</w:t>
      </w:r>
      <w:proofErr w:type="gramStart"/>
      <w:r w:rsidRPr="009B5EF6">
        <w:rPr>
          <w:rFonts w:ascii="黑体" w:eastAsia="黑体" w:hAnsi="黑体" w:cs="宋体" w:hint="eastAsia"/>
          <w:color w:val="676767"/>
          <w:kern w:val="0"/>
          <w:szCs w:val="21"/>
        </w:rPr>
        <w:t>您拒绝</w:t>
      </w:r>
      <w:proofErr w:type="gramEnd"/>
      <w:r w:rsidRPr="009B5EF6">
        <w:rPr>
          <w:rFonts w:ascii="黑体" w:eastAsia="黑体" w:hAnsi="黑体" w:cs="宋体" w:hint="eastAsia"/>
          <w:color w:val="676767"/>
          <w:kern w:val="0"/>
          <w:szCs w:val="21"/>
        </w:rPr>
        <w:t>使用或删除的，您可能将无法正常使用我们的相关产品与/或服务或无法通过我们的产品与/或服务获得最佳的服务体验，同时也可能会对您的信息保护和账号安全性造成一定的影响。</w:t>
      </w:r>
    </w:p>
    <w:p w14:paraId="6A59AC24" w14:textId="77777777" w:rsidR="00FF68A2" w:rsidRPr="009B5EF6" w:rsidRDefault="00FF68A2" w:rsidP="009B5EF6">
      <w:pPr>
        <w:widowControl/>
        <w:jc w:val="left"/>
        <w:rPr>
          <w:rFonts w:ascii="黑体" w:eastAsia="黑体" w:hAnsi="黑体" w:cs="宋体"/>
          <w:color w:val="676767"/>
          <w:kern w:val="0"/>
          <w:szCs w:val="21"/>
        </w:rPr>
      </w:pPr>
    </w:p>
    <w:p w14:paraId="1AEB0765"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七、我们对您个人信息的存储与保护</w:t>
      </w:r>
    </w:p>
    <w:p w14:paraId="458772A0"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1.信息存储</w:t>
      </w:r>
    </w:p>
    <w:p w14:paraId="78454228"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1.1 存储地点：我们依照法律法规的规定，仅会将收集到的有关您的个人信息存储于中华人民共和国境内。</w:t>
      </w:r>
    </w:p>
    <w:p w14:paraId="1407F72A"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1.2 存储期限：我们在为您提供满足产品和服务目的所必需且最短的期间内保留您的个人信息。</w:t>
      </w:r>
    </w:p>
    <w:p w14:paraId="10A1B8D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1.3 在超出上述存储期限后，我们会对您的个人信息进行删除或匿名化处理。</w:t>
      </w:r>
    </w:p>
    <w:p w14:paraId="273CB48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2.信息保护</w:t>
      </w:r>
    </w:p>
    <w:p w14:paraId="5EE636CB"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我们采取了内部管理制度和技术保障措施等多方面的保护方式以保护您的个人信息，具体而言包括但不限于：</w:t>
      </w:r>
    </w:p>
    <w:p w14:paraId="40D0F9D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2.1 内部管理制度上，我们根据数据的敏感程度和类型的不同采取了</w:t>
      </w:r>
      <w:r w:rsidRPr="009B5EF6">
        <w:rPr>
          <w:rFonts w:ascii="黑体" w:eastAsia="黑体" w:hAnsi="黑体" w:cs="宋体" w:hint="eastAsia"/>
          <w:b/>
          <w:bCs/>
          <w:color w:val="676767"/>
          <w:kern w:val="0"/>
          <w:szCs w:val="21"/>
        </w:rPr>
        <w:t>数据分类分级制度</w:t>
      </w:r>
      <w:r w:rsidRPr="009B5EF6">
        <w:rPr>
          <w:rFonts w:ascii="黑体" w:eastAsia="黑体" w:hAnsi="黑体" w:cs="宋体" w:hint="eastAsia"/>
          <w:color w:val="676767"/>
          <w:kern w:val="0"/>
          <w:szCs w:val="21"/>
        </w:rPr>
        <w:t>，并根据分类分级结果进行使用者权限、使用场景权限、使用授权权限、分级审批机制等多方面的</w:t>
      </w:r>
      <w:r w:rsidRPr="009B5EF6">
        <w:rPr>
          <w:rFonts w:ascii="黑体" w:eastAsia="黑体" w:hAnsi="黑体" w:cs="宋体" w:hint="eastAsia"/>
          <w:b/>
          <w:bCs/>
          <w:color w:val="676767"/>
          <w:kern w:val="0"/>
          <w:szCs w:val="21"/>
        </w:rPr>
        <w:t>权限限制</w:t>
      </w:r>
      <w:r w:rsidRPr="009B5EF6">
        <w:rPr>
          <w:rFonts w:ascii="黑体" w:eastAsia="黑体" w:hAnsi="黑体" w:cs="宋体" w:hint="eastAsia"/>
          <w:color w:val="676767"/>
          <w:kern w:val="0"/>
          <w:szCs w:val="21"/>
        </w:rPr>
        <w:t>；对于超期储存的个人信息，我们将</w:t>
      </w:r>
      <w:proofErr w:type="gramStart"/>
      <w:r w:rsidRPr="009B5EF6">
        <w:rPr>
          <w:rFonts w:ascii="黑体" w:eastAsia="黑体" w:hAnsi="黑体" w:cs="宋体" w:hint="eastAsia"/>
          <w:color w:val="676767"/>
          <w:kern w:val="0"/>
          <w:szCs w:val="21"/>
        </w:rPr>
        <w:t>删除您</w:t>
      </w:r>
      <w:proofErr w:type="gramEnd"/>
      <w:r w:rsidRPr="009B5EF6">
        <w:rPr>
          <w:rFonts w:ascii="黑体" w:eastAsia="黑体" w:hAnsi="黑体" w:cs="宋体" w:hint="eastAsia"/>
          <w:color w:val="676767"/>
          <w:kern w:val="0"/>
          <w:szCs w:val="21"/>
        </w:rPr>
        <w:t>的个人信息。</w:t>
      </w:r>
    </w:p>
    <w:p w14:paraId="2C0D7CC1"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2.2 技术保障措施上，我们在存储时采取了</w:t>
      </w:r>
      <w:r w:rsidRPr="009B5EF6">
        <w:rPr>
          <w:rFonts w:ascii="黑体" w:eastAsia="黑体" w:hAnsi="黑体" w:cs="宋体" w:hint="eastAsia"/>
          <w:b/>
          <w:bCs/>
          <w:color w:val="676767"/>
          <w:kern w:val="0"/>
          <w:szCs w:val="21"/>
        </w:rPr>
        <w:t>不可逆的加密存储、隔离存储，</w:t>
      </w:r>
      <w:r w:rsidRPr="009B5EF6">
        <w:rPr>
          <w:rFonts w:ascii="黑体" w:eastAsia="黑体" w:hAnsi="黑体" w:cs="宋体" w:hint="eastAsia"/>
          <w:color w:val="676767"/>
          <w:kern w:val="0"/>
          <w:szCs w:val="21"/>
        </w:rPr>
        <w:t>在信息展示和下载时采取了</w:t>
      </w:r>
      <w:r w:rsidRPr="009B5EF6">
        <w:rPr>
          <w:rFonts w:ascii="黑体" w:eastAsia="黑体" w:hAnsi="黑体" w:cs="宋体" w:hint="eastAsia"/>
          <w:b/>
          <w:bCs/>
          <w:color w:val="676767"/>
          <w:kern w:val="0"/>
          <w:szCs w:val="21"/>
        </w:rPr>
        <w:t>脱敏处理</w:t>
      </w:r>
      <w:r w:rsidRPr="009B5EF6">
        <w:rPr>
          <w:rFonts w:ascii="黑体" w:eastAsia="黑体" w:hAnsi="黑体" w:cs="宋体" w:hint="eastAsia"/>
          <w:color w:val="676767"/>
          <w:kern w:val="0"/>
          <w:szCs w:val="21"/>
        </w:rPr>
        <w:t>，传输时采取了</w:t>
      </w:r>
      <w:r w:rsidRPr="009B5EF6">
        <w:rPr>
          <w:rFonts w:ascii="黑体" w:eastAsia="黑体" w:hAnsi="黑体" w:cs="宋体" w:hint="eastAsia"/>
          <w:b/>
          <w:bCs/>
          <w:color w:val="676767"/>
          <w:kern w:val="0"/>
          <w:szCs w:val="21"/>
        </w:rPr>
        <w:t>专线传输、加密传输、密钥和数据介质隔离传输</w:t>
      </w:r>
      <w:r w:rsidRPr="009B5EF6">
        <w:rPr>
          <w:rFonts w:ascii="黑体" w:eastAsia="黑体" w:hAnsi="黑体" w:cs="宋体" w:hint="eastAsia"/>
          <w:color w:val="676767"/>
          <w:kern w:val="0"/>
          <w:szCs w:val="21"/>
        </w:rPr>
        <w:t>等技术措施，以确保您的个人信息安全。</w:t>
      </w:r>
    </w:p>
    <w:p w14:paraId="1C77D52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2.3 定期安全审计上，我们通过</w:t>
      </w:r>
      <w:r w:rsidRPr="009B5EF6">
        <w:rPr>
          <w:rFonts w:ascii="黑体" w:eastAsia="黑体" w:hAnsi="黑体" w:cs="宋体" w:hint="eastAsia"/>
          <w:b/>
          <w:bCs/>
          <w:color w:val="676767"/>
          <w:kern w:val="0"/>
          <w:szCs w:val="21"/>
        </w:rPr>
        <w:t>审计机制</w:t>
      </w:r>
      <w:r w:rsidRPr="009B5EF6">
        <w:rPr>
          <w:rFonts w:ascii="黑体" w:eastAsia="黑体" w:hAnsi="黑体" w:cs="宋体" w:hint="eastAsia"/>
          <w:color w:val="676767"/>
          <w:kern w:val="0"/>
          <w:szCs w:val="21"/>
        </w:rPr>
        <w:t>来对隐私政策和相关规程的有效性以及数据安全进行全面核查与控制。</w:t>
      </w:r>
    </w:p>
    <w:p w14:paraId="3C39E9C1"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2.4 机制保障上，我们设立了个人信息保护小组，针对个人信息收集、使用、共享、委托处理等开展</w:t>
      </w:r>
      <w:r w:rsidRPr="009B5EF6">
        <w:rPr>
          <w:rFonts w:ascii="黑体" w:eastAsia="黑体" w:hAnsi="黑体" w:cs="宋体" w:hint="eastAsia"/>
          <w:b/>
          <w:bCs/>
          <w:color w:val="676767"/>
          <w:kern w:val="0"/>
          <w:szCs w:val="21"/>
        </w:rPr>
        <w:t>个人信息安全影响评估</w:t>
      </w:r>
      <w:r w:rsidRPr="009B5EF6">
        <w:rPr>
          <w:rFonts w:ascii="黑体" w:eastAsia="黑体" w:hAnsi="黑体" w:cs="宋体" w:hint="eastAsia"/>
          <w:color w:val="676767"/>
          <w:kern w:val="0"/>
          <w:szCs w:val="21"/>
        </w:rPr>
        <w:t>。同时，我们不断对工作人员培训相关法律法规及隐私安全准则和安全意识强化宣导，并每年组织全体工作人员参加安全考试。另外，我们的相应网络/系统通过了国家网络安全等级保护的测评。</w:t>
      </w:r>
    </w:p>
    <w:p w14:paraId="14C952C1" w14:textId="0D2DDB4A"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2.5 我们已制定相关的</w:t>
      </w:r>
      <w:r w:rsidRPr="009B5EF6">
        <w:rPr>
          <w:rFonts w:ascii="黑体" w:eastAsia="黑体" w:hAnsi="黑体" w:cs="宋体" w:hint="eastAsia"/>
          <w:b/>
          <w:bCs/>
          <w:color w:val="676767"/>
          <w:kern w:val="0"/>
          <w:szCs w:val="21"/>
        </w:rPr>
        <w:t>信息安全事件应急预案</w:t>
      </w:r>
      <w:r w:rsidRPr="009B5EF6">
        <w:rPr>
          <w:rFonts w:ascii="黑体" w:eastAsia="黑体" w:hAnsi="黑体" w:cs="宋体" w:hint="eastAsia"/>
          <w:color w:val="676767"/>
          <w:kern w:val="0"/>
          <w:szCs w:val="21"/>
        </w:rPr>
        <w:t>，定期组织内部相关人员进行应急响应培训和应急演练，使其掌握岗位职责和应急处置策略和规程。</w:t>
      </w:r>
    </w:p>
    <w:p w14:paraId="3342632D" w14:textId="77777777" w:rsidR="00FF68A2" w:rsidRPr="009B5EF6" w:rsidRDefault="00FF68A2" w:rsidP="009B5EF6">
      <w:pPr>
        <w:widowControl/>
        <w:jc w:val="left"/>
        <w:rPr>
          <w:rFonts w:ascii="黑体" w:eastAsia="黑体" w:hAnsi="黑体" w:cs="宋体"/>
          <w:color w:val="676767"/>
          <w:kern w:val="0"/>
          <w:szCs w:val="21"/>
        </w:rPr>
      </w:pPr>
    </w:p>
    <w:p w14:paraId="0A786E17"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八、</w:t>
      </w:r>
      <w:proofErr w:type="gramStart"/>
      <w:r w:rsidRPr="009B5EF6">
        <w:rPr>
          <w:rFonts w:ascii="黑体" w:eastAsia="黑体" w:hAnsi="黑体" w:cs="宋体" w:hint="eastAsia"/>
          <w:b/>
          <w:bCs/>
          <w:color w:val="676767"/>
          <w:kern w:val="0"/>
          <w:szCs w:val="21"/>
        </w:rPr>
        <w:t>您管理</w:t>
      </w:r>
      <w:proofErr w:type="gramEnd"/>
      <w:r w:rsidRPr="009B5EF6">
        <w:rPr>
          <w:rFonts w:ascii="黑体" w:eastAsia="黑体" w:hAnsi="黑体" w:cs="宋体" w:hint="eastAsia"/>
          <w:b/>
          <w:bCs/>
          <w:color w:val="676767"/>
          <w:kern w:val="0"/>
          <w:szCs w:val="21"/>
        </w:rPr>
        <w:t>个人信息的权利</w:t>
      </w:r>
    </w:p>
    <w:p w14:paraId="49240FC4"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我们理解您对个人信息的关注，并尽全力确保您对于自己个人信息访问、更正、删除以及撤回授权的权利，以使您拥有充分的能力保障您的隐私和安全。根据中国相关的法律、法规、标准，我们保障您对自己的个人信息形式以下权利：</w:t>
      </w:r>
    </w:p>
    <w:p w14:paraId="077DC0E0"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 您有权</w:t>
      </w:r>
      <w:proofErr w:type="gramStart"/>
      <w:r w:rsidRPr="009B5EF6">
        <w:rPr>
          <w:rFonts w:ascii="黑体" w:eastAsia="黑体" w:hAnsi="黑体" w:cs="宋体" w:hint="eastAsia"/>
          <w:color w:val="676767"/>
          <w:kern w:val="0"/>
          <w:szCs w:val="21"/>
        </w:rPr>
        <w:t>访问您</w:t>
      </w:r>
      <w:proofErr w:type="gramEnd"/>
      <w:r w:rsidRPr="009B5EF6">
        <w:rPr>
          <w:rFonts w:ascii="黑体" w:eastAsia="黑体" w:hAnsi="黑体" w:cs="宋体" w:hint="eastAsia"/>
          <w:color w:val="676767"/>
          <w:kern w:val="0"/>
          <w:szCs w:val="21"/>
        </w:rPr>
        <w:t>的个人信息</w:t>
      </w:r>
    </w:p>
    <w:p w14:paraId="7E5D0FB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您有权</w:t>
      </w:r>
      <w:proofErr w:type="gramStart"/>
      <w:r w:rsidRPr="009B5EF6">
        <w:rPr>
          <w:rFonts w:ascii="黑体" w:eastAsia="黑体" w:hAnsi="黑体" w:cs="宋体" w:hint="eastAsia"/>
          <w:color w:val="676767"/>
          <w:kern w:val="0"/>
          <w:szCs w:val="21"/>
        </w:rPr>
        <w:t>访问您</w:t>
      </w:r>
      <w:proofErr w:type="gramEnd"/>
      <w:r w:rsidRPr="009B5EF6">
        <w:rPr>
          <w:rFonts w:ascii="黑体" w:eastAsia="黑体" w:hAnsi="黑体" w:cs="宋体" w:hint="eastAsia"/>
          <w:color w:val="676767"/>
          <w:kern w:val="0"/>
          <w:szCs w:val="21"/>
        </w:rPr>
        <w:t>的个人信息，法律法规规定的例外情况除外。您可以通过太空杀APP登录太空杀账户，并通过如下渠道访问、</w:t>
      </w:r>
      <w:proofErr w:type="gramStart"/>
      <w:r w:rsidRPr="009B5EF6">
        <w:rPr>
          <w:rFonts w:ascii="黑体" w:eastAsia="黑体" w:hAnsi="黑体" w:cs="宋体" w:hint="eastAsia"/>
          <w:color w:val="676767"/>
          <w:kern w:val="0"/>
          <w:szCs w:val="21"/>
        </w:rPr>
        <w:t>查阅您</w:t>
      </w:r>
      <w:proofErr w:type="gramEnd"/>
      <w:r w:rsidRPr="009B5EF6">
        <w:rPr>
          <w:rFonts w:ascii="黑体" w:eastAsia="黑体" w:hAnsi="黑体" w:cs="宋体" w:hint="eastAsia"/>
          <w:color w:val="676767"/>
          <w:kern w:val="0"/>
          <w:szCs w:val="21"/>
        </w:rPr>
        <w:t>的个人信息：</w:t>
      </w:r>
    </w:p>
    <w:p w14:paraId="5330BE1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lastRenderedPageBreak/>
        <w:t>（1）在“我→账号安全→实名认证”中查阅身份信息，包括</w:t>
      </w:r>
      <w:r w:rsidRPr="009B5EF6">
        <w:rPr>
          <w:rFonts w:ascii="黑体" w:eastAsia="黑体" w:hAnsi="黑体" w:cs="宋体" w:hint="eastAsia"/>
          <w:b/>
          <w:bCs/>
          <w:color w:val="676767"/>
          <w:kern w:val="0"/>
          <w:szCs w:val="21"/>
        </w:rPr>
        <w:t>姓名、身份证件号码；</w:t>
      </w:r>
    </w:p>
    <w:p w14:paraId="0FFA4843" w14:textId="7DA45418"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（2）在“我的→右上方编辑资料按钮”中</w:t>
      </w:r>
      <w:proofErr w:type="gramStart"/>
      <w:r w:rsidRPr="009B5EF6">
        <w:rPr>
          <w:rFonts w:ascii="黑体" w:eastAsia="黑体" w:hAnsi="黑体" w:cs="宋体" w:hint="eastAsia"/>
          <w:color w:val="676767"/>
          <w:kern w:val="0"/>
          <w:szCs w:val="21"/>
        </w:rPr>
        <w:t>查阅您</w:t>
      </w:r>
      <w:proofErr w:type="gramEnd"/>
      <w:r w:rsidRPr="009B5EF6">
        <w:rPr>
          <w:rFonts w:ascii="黑体" w:eastAsia="黑体" w:hAnsi="黑体" w:cs="宋体" w:hint="eastAsia"/>
          <w:color w:val="676767"/>
          <w:kern w:val="0"/>
          <w:szCs w:val="21"/>
        </w:rPr>
        <w:t>的</w:t>
      </w:r>
      <w:r w:rsidRPr="009B5EF6">
        <w:rPr>
          <w:rFonts w:ascii="黑体" w:eastAsia="黑体" w:hAnsi="黑体" w:cs="宋体" w:hint="eastAsia"/>
          <w:b/>
          <w:bCs/>
          <w:color w:val="676767"/>
          <w:kern w:val="0"/>
          <w:szCs w:val="21"/>
        </w:rPr>
        <w:t>头像、昵称、性别、出生年月日、星座、位置；</w:t>
      </w:r>
    </w:p>
    <w:p w14:paraId="5ED96111" w14:textId="3BBE1357" w:rsidR="009B5EF6" w:rsidRPr="009B5EF6" w:rsidRDefault="009B5EF6" w:rsidP="009B5EF6">
      <w:pPr>
        <w:widowControl/>
        <w:jc w:val="left"/>
        <w:rPr>
          <w:rFonts w:ascii="黑体" w:eastAsia="黑体" w:hAnsi="黑体" w:cs="宋体"/>
          <w:color w:val="676767"/>
          <w:kern w:val="0"/>
          <w:szCs w:val="21"/>
        </w:rPr>
      </w:pPr>
    </w:p>
    <w:p w14:paraId="546DC07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其他信息：如您在访问过程中遇到操作问题或需获取其他前述无法获知的个人信息内容，您可通过本隐私政策提供的方式联系我们。</w:t>
      </w:r>
    </w:p>
    <w:p w14:paraId="117D4F4E"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 您有权更正、</w:t>
      </w:r>
      <w:proofErr w:type="gramStart"/>
      <w:r w:rsidRPr="009B5EF6">
        <w:rPr>
          <w:rFonts w:ascii="黑体" w:eastAsia="黑体" w:hAnsi="黑体" w:cs="宋体" w:hint="eastAsia"/>
          <w:color w:val="676767"/>
          <w:kern w:val="0"/>
          <w:szCs w:val="21"/>
        </w:rPr>
        <w:t>修改您</w:t>
      </w:r>
      <w:proofErr w:type="gramEnd"/>
      <w:r w:rsidRPr="009B5EF6">
        <w:rPr>
          <w:rFonts w:ascii="黑体" w:eastAsia="黑体" w:hAnsi="黑体" w:cs="宋体" w:hint="eastAsia"/>
          <w:color w:val="676767"/>
          <w:kern w:val="0"/>
          <w:szCs w:val="21"/>
        </w:rPr>
        <w:t>的个人信息</w:t>
      </w:r>
    </w:p>
    <w:p w14:paraId="0F580E0C"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当您发现您提供给我们的个人信息存在登记错误、不完整或有更新的，您可在我们的产品/或服务中更正、</w:t>
      </w:r>
      <w:proofErr w:type="gramStart"/>
      <w:r w:rsidRPr="009B5EF6">
        <w:rPr>
          <w:rFonts w:ascii="黑体" w:eastAsia="黑体" w:hAnsi="黑体" w:cs="宋体" w:hint="eastAsia"/>
          <w:color w:val="676767"/>
          <w:kern w:val="0"/>
          <w:szCs w:val="21"/>
        </w:rPr>
        <w:t>修改您</w:t>
      </w:r>
      <w:proofErr w:type="gramEnd"/>
      <w:r w:rsidRPr="009B5EF6">
        <w:rPr>
          <w:rFonts w:ascii="黑体" w:eastAsia="黑体" w:hAnsi="黑体" w:cs="宋体" w:hint="eastAsia"/>
          <w:color w:val="676767"/>
          <w:kern w:val="0"/>
          <w:szCs w:val="21"/>
        </w:rPr>
        <w:t>的个人信息。</w:t>
      </w:r>
    </w:p>
    <w:p w14:paraId="401FAA5E"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2.1 对于您的部分个人信息，我们在产品的相关功能页面为您提供了操作设置，您可以直接进行更正、修改，包括头像、昵称、性别、出生年月、个人签名。在太空杀客户端中的更正、修改路径为：点击头像-编辑资料。</w:t>
      </w:r>
    </w:p>
    <w:p w14:paraId="19D7A0FB"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2.2 一般情况下，您可以直接更正、</w:t>
      </w:r>
      <w:proofErr w:type="gramStart"/>
      <w:r w:rsidRPr="009B5EF6">
        <w:rPr>
          <w:rFonts w:ascii="黑体" w:eastAsia="黑体" w:hAnsi="黑体" w:cs="宋体" w:hint="eastAsia"/>
          <w:color w:val="676767"/>
          <w:kern w:val="0"/>
          <w:szCs w:val="21"/>
        </w:rPr>
        <w:t>修改您发布</w:t>
      </w:r>
      <w:proofErr w:type="gramEnd"/>
      <w:r w:rsidRPr="009B5EF6">
        <w:rPr>
          <w:rFonts w:ascii="黑体" w:eastAsia="黑体" w:hAnsi="黑体" w:cs="宋体" w:hint="eastAsia"/>
          <w:color w:val="676767"/>
          <w:kern w:val="0"/>
          <w:szCs w:val="21"/>
        </w:rPr>
        <w:t>的内容，随时浏览、修改自己提交的信息。但出于安全性和身份识别的考虑，</w:t>
      </w:r>
      <w:r w:rsidRPr="009B5EF6">
        <w:rPr>
          <w:rFonts w:ascii="黑体" w:eastAsia="黑体" w:hAnsi="黑体" w:cs="宋体" w:hint="eastAsia"/>
          <w:b/>
          <w:bCs/>
          <w:color w:val="676767"/>
          <w:kern w:val="0"/>
          <w:szCs w:val="21"/>
        </w:rPr>
        <w:t>您可能无法自主修改注册时提交的某些初始注册信息（如实名认证后信息）； 如您确有必要修改该类信息，您可以使用客服电话、发送电子邮件或在线客服的方式提出更正申请，我们将在15个工作日内审核所涉问题，并由专人</w:t>
      </w:r>
      <w:proofErr w:type="gramStart"/>
      <w:r w:rsidRPr="009B5EF6">
        <w:rPr>
          <w:rFonts w:ascii="黑体" w:eastAsia="黑体" w:hAnsi="黑体" w:cs="宋体" w:hint="eastAsia"/>
          <w:b/>
          <w:bCs/>
          <w:color w:val="676767"/>
          <w:kern w:val="0"/>
          <w:szCs w:val="21"/>
        </w:rPr>
        <w:t>验证您</w:t>
      </w:r>
      <w:proofErr w:type="gramEnd"/>
      <w:r w:rsidRPr="009B5EF6">
        <w:rPr>
          <w:rFonts w:ascii="黑体" w:eastAsia="黑体" w:hAnsi="黑体" w:cs="宋体" w:hint="eastAsia"/>
          <w:b/>
          <w:bCs/>
          <w:color w:val="676767"/>
          <w:kern w:val="0"/>
          <w:szCs w:val="21"/>
        </w:rPr>
        <w:t>的用户身份后及时予以回复。</w:t>
      </w:r>
    </w:p>
    <w:p w14:paraId="004785F1"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 您有权</w:t>
      </w:r>
      <w:proofErr w:type="gramStart"/>
      <w:r w:rsidRPr="009B5EF6">
        <w:rPr>
          <w:rFonts w:ascii="黑体" w:eastAsia="黑体" w:hAnsi="黑体" w:cs="宋体" w:hint="eastAsia"/>
          <w:color w:val="676767"/>
          <w:kern w:val="0"/>
          <w:szCs w:val="21"/>
        </w:rPr>
        <w:t>删除您</w:t>
      </w:r>
      <w:proofErr w:type="gramEnd"/>
      <w:r w:rsidRPr="009B5EF6">
        <w:rPr>
          <w:rFonts w:ascii="黑体" w:eastAsia="黑体" w:hAnsi="黑体" w:cs="宋体" w:hint="eastAsia"/>
          <w:color w:val="676767"/>
          <w:kern w:val="0"/>
          <w:szCs w:val="21"/>
        </w:rPr>
        <w:t>的个人信息</w:t>
      </w:r>
    </w:p>
    <w:p w14:paraId="52EA305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您可以直接进行删除，包括头像、照片墙、个人签名。在太空杀客户端中的删除路径为：点击头像-编辑资料。</w:t>
      </w:r>
    </w:p>
    <w:p w14:paraId="7D4D3F83"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另外，在以下情形中，您可以通过在线</w:t>
      </w:r>
      <w:proofErr w:type="gramStart"/>
      <w:r w:rsidRPr="009B5EF6">
        <w:rPr>
          <w:rFonts w:ascii="黑体" w:eastAsia="黑体" w:hAnsi="黑体" w:cs="宋体" w:hint="eastAsia"/>
          <w:color w:val="676767"/>
          <w:kern w:val="0"/>
          <w:szCs w:val="21"/>
        </w:rPr>
        <w:t>客服向我们</w:t>
      </w:r>
      <w:proofErr w:type="gramEnd"/>
      <w:r w:rsidRPr="009B5EF6">
        <w:rPr>
          <w:rFonts w:ascii="黑体" w:eastAsia="黑体" w:hAnsi="黑体" w:cs="宋体" w:hint="eastAsia"/>
          <w:color w:val="676767"/>
          <w:kern w:val="0"/>
          <w:szCs w:val="21"/>
        </w:rPr>
        <w:t>提出删除个人信息的请求：</w:t>
      </w:r>
    </w:p>
    <w:p w14:paraId="178A7EE0"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（1）如果我们处理个人信息的行为违反法律法规；</w:t>
      </w:r>
    </w:p>
    <w:p w14:paraId="37321BA3"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（2）如果我们收集、使用您的个人信息，却未征得您的同意；</w:t>
      </w:r>
    </w:p>
    <w:p w14:paraId="185B01E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（3）如果我们处理个人信息的行为违反了与您的约定；</w:t>
      </w:r>
    </w:p>
    <w:p w14:paraId="7664AB8B"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（4）如果您不再使用我们的产品或服务；</w:t>
      </w:r>
    </w:p>
    <w:p w14:paraId="0F15EF48"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（5）如果我们不再为您提供产品或服务。</w:t>
      </w:r>
    </w:p>
    <w:p w14:paraId="57895354"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 您有权撤回您对个人信息的授权</w:t>
      </w:r>
    </w:p>
    <w:p w14:paraId="4A4EA3DE"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如前文所述，我们提供的产品和服务的部分功能需要获得您使用设备的相关权限（包括：位置、相机、麦克风，具体以产品实际获取的功能为准）。</w:t>
      </w:r>
      <w:r w:rsidRPr="009B5EF6">
        <w:rPr>
          <w:rFonts w:ascii="黑体" w:eastAsia="黑体" w:hAnsi="黑体" w:cs="宋体" w:hint="eastAsia"/>
          <w:b/>
          <w:bCs/>
          <w:color w:val="676767"/>
          <w:kern w:val="0"/>
          <w:szCs w:val="21"/>
        </w:rPr>
        <w:t>您可以在授权后随时撤回（或停止）对该权限的继续授权。</w:t>
      </w:r>
    </w:p>
    <w:p w14:paraId="45F15A22"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（1）若您使用</w:t>
      </w:r>
      <w:proofErr w:type="gramStart"/>
      <w:r w:rsidRPr="009B5EF6">
        <w:rPr>
          <w:rFonts w:ascii="黑体" w:eastAsia="黑体" w:hAnsi="黑体" w:cs="宋体" w:hint="eastAsia"/>
          <w:color w:val="676767"/>
          <w:kern w:val="0"/>
          <w:szCs w:val="21"/>
        </w:rPr>
        <w:t>安卓系统</w:t>
      </w:r>
      <w:proofErr w:type="gramEnd"/>
      <w:r w:rsidRPr="009B5EF6">
        <w:rPr>
          <w:rFonts w:ascii="黑体" w:eastAsia="黑体" w:hAnsi="黑体" w:cs="宋体" w:hint="eastAsia"/>
          <w:color w:val="676767"/>
          <w:kern w:val="0"/>
          <w:szCs w:val="21"/>
        </w:rPr>
        <w:t>的设备，您可以通过设备中的</w:t>
      </w:r>
      <w:r w:rsidRPr="009B5EF6">
        <w:rPr>
          <w:rFonts w:ascii="黑体" w:eastAsia="黑体" w:hAnsi="黑体" w:cs="宋体" w:hint="eastAsia"/>
          <w:b/>
          <w:bCs/>
          <w:color w:val="676767"/>
          <w:kern w:val="0"/>
          <w:szCs w:val="21"/>
        </w:rPr>
        <w:t>“设置-权限管理-存储”</w:t>
      </w:r>
      <w:r w:rsidRPr="009B5EF6">
        <w:rPr>
          <w:rFonts w:ascii="黑体" w:eastAsia="黑体" w:hAnsi="黑体" w:cs="宋体" w:hint="eastAsia"/>
          <w:color w:val="676767"/>
          <w:kern w:val="0"/>
          <w:szCs w:val="21"/>
        </w:rPr>
        <w:t>来关闭您对手机相册的授权。若您使用iOS系统的设备，您可以通过设备中的</w:t>
      </w:r>
      <w:r w:rsidRPr="009B5EF6">
        <w:rPr>
          <w:rFonts w:ascii="黑体" w:eastAsia="黑体" w:hAnsi="黑体" w:cs="宋体" w:hint="eastAsia"/>
          <w:b/>
          <w:bCs/>
          <w:color w:val="676767"/>
          <w:kern w:val="0"/>
          <w:szCs w:val="21"/>
        </w:rPr>
        <w:t>“设置-隐私-相册”</w:t>
      </w:r>
      <w:r w:rsidRPr="009B5EF6">
        <w:rPr>
          <w:rFonts w:ascii="黑体" w:eastAsia="黑体" w:hAnsi="黑体" w:cs="宋体" w:hint="eastAsia"/>
          <w:color w:val="676767"/>
          <w:kern w:val="0"/>
          <w:szCs w:val="21"/>
        </w:rPr>
        <w:t>来关闭您对手机相册的授权。</w:t>
      </w:r>
    </w:p>
    <w:p w14:paraId="571BA610"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（2）若您使用</w:t>
      </w:r>
      <w:proofErr w:type="gramStart"/>
      <w:r w:rsidRPr="009B5EF6">
        <w:rPr>
          <w:rFonts w:ascii="黑体" w:eastAsia="黑体" w:hAnsi="黑体" w:cs="宋体" w:hint="eastAsia"/>
          <w:color w:val="676767"/>
          <w:kern w:val="0"/>
          <w:szCs w:val="21"/>
        </w:rPr>
        <w:t>安卓系统</w:t>
      </w:r>
      <w:proofErr w:type="gramEnd"/>
      <w:r w:rsidRPr="009B5EF6">
        <w:rPr>
          <w:rFonts w:ascii="黑体" w:eastAsia="黑体" w:hAnsi="黑体" w:cs="宋体" w:hint="eastAsia"/>
          <w:color w:val="676767"/>
          <w:kern w:val="0"/>
          <w:szCs w:val="21"/>
        </w:rPr>
        <w:t>的设备，您可以通过设备中的</w:t>
      </w:r>
      <w:r w:rsidRPr="009B5EF6">
        <w:rPr>
          <w:rFonts w:ascii="黑体" w:eastAsia="黑体" w:hAnsi="黑体" w:cs="宋体" w:hint="eastAsia"/>
          <w:b/>
          <w:bCs/>
          <w:color w:val="676767"/>
          <w:kern w:val="0"/>
          <w:szCs w:val="21"/>
        </w:rPr>
        <w:t>“设置-权限管理-麦克风”</w:t>
      </w:r>
      <w:r w:rsidRPr="009B5EF6">
        <w:rPr>
          <w:rFonts w:ascii="黑体" w:eastAsia="黑体" w:hAnsi="黑体" w:cs="宋体" w:hint="eastAsia"/>
          <w:color w:val="676767"/>
          <w:kern w:val="0"/>
          <w:szCs w:val="21"/>
        </w:rPr>
        <w:t>来关闭您对麦克风的授权。若您使用iOS系统的设备，您可以通过设备中的</w:t>
      </w:r>
      <w:r w:rsidRPr="009B5EF6">
        <w:rPr>
          <w:rFonts w:ascii="黑体" w:eastAsia="黑体" w:hAnsi="黑体" w:cs="宋体" w:hint="eastAsia"/>
          <w:b/>
          <w:bCs/>
          <w:color w:val="676767"/>
          <w:kern w:val="0"/>
          <w:szCs w:val="21"/>
        </w:rPr>
        <w:t>“设置-隐私-麦克风”</w:t>
      </w:r>
      <w:r w:rsidRPr="009B5EF6">
        <w:rPr>
          <w:rFonts w:ascii="黑体" w:eastAsia="黑体" w:hAnsi="黑体" w:cs="宋体" w:hint="eastAsia"/>
          <w:color w:val="676767"/>
          <w:kern w:val="0"/>
          <w:szCs w:val="21"/>
        </w:rPr>
        <w:t>来关闭您对麦克风的授权。</w:t>
      </w:r>
    </w:p>
    <w:p w14:paraId="5ABE9A3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（3）若您使用</w:t>
      </w:r>
      <w:proofErr w:type="gramStart"/>
      <w:r w:rsidRPr="009B5EF6">
        <w:rPr>
          <w:rFonts w:ascii="黑体" w:eastAsia="黑体" w:hAnsi="黑体" w:cs="宋体" w:hint="eastAsia"/>
          <w:color w:val="676767"/>
          <w:kern w:val="0"/>
          <w:szCs w:val="21"/>
        </w:rPr>
        <w:t>安卓系统</w:t>
      </w:r>
      <w:proofErr w:type="gramEnd"/>
      <w:r w:rsidRPr="009B5EF6">
        <w:rPr>
          <w:rFonts w:ascii="黑体" w:eastAsia="黑体" w:hAnsi="黑体" w:cs="宋体" w:hint="eastAsia"/>
          <w:color w:val="676767"/>
          <w:kern w:val="0"/>
          <w:szCs w:val="21"/>
        </w:rPr>
        <w:t>的设备，您可以通过设备中的</w:t>
      </w:r>
      <w:r w:rsidRPr="009B5EF6">
        <w:rPr>
          <w:rFonts w:ascii="黑体" w:eastAsia="黑体" w:hAnsi="黑体" w:cs="宋体" w:hint="eastAsia"/>
          <w:b/>
          <w:bCs/>
          <w:color w:val="676767"/>
          <w:kern w:val="0"/>
          <w:szCs w:val="21"/>
        </w:rPr>
        <w:t>“设置-权限管理-相机”</w:t>
      </w:r>
      <w:r w:rsidRPr="009B5EF6">
        <w:rPr>
          <w:rFonts w:ascii="黑体" w:eastAsia="黑体" w:hAnsi="黑体" w:cs="宋体" w:hint="eastAsia"/>
          <w:color w:val="676767"/>
          <w:kern w:val="0"/>
          <w:szCs w:val="21"/>
        </w:rPr>
        <w:t>来关闭您对相机功能的授权。若您使用iOS系统的设备，您可以通过设备中的</w:t>
      </w:r>
      <w:r w:rsidRPr="009B5EF6">
        <w:rPr>
          <w:rFonts w:ascii="黑体" w:eastAsia="黑体" w:hAnsi="黑体" w:cs="宋体" w:hint="eastAsia"/>
          <w:b/>
          <w:bCs/>
          <w:color w:val="676767"/>
          <w:kern w:val="0"/>
          <w:szCs w:val="21"/>
        </w:rPr>
        <w:t>“设置-隐私-相机”</w:t>
      </w:r>
      <w:r w:rsidRPr="009B5EF6">
        <w:rPr>
          <w:rFonts w:ascii="黑体" w:eastAsia="黑体" w:hAnsi="黑体" w:cs="宋体" w:hint="eastAsia"/>
          <w:color w:val="676767"/>
          <w:kern w:val="0"/>
          <w:szCs w:val="21"/>
        </w:rPr>
        <w:t>来关闭您对相机功能的授权。</w:t>
      </w:r>
    </w:p>
    <w:p w14:paraId="5D2FFB9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（4）若您使用</w:t>
      </w:r>
      <w:proofErr w:type="gramStart"/>
      <w:r w:rsidRPr="009B5EF6">
        <w:rPr>
          <w:rFonts w:ascii="黑体" w:eastAsia="黑体" w:hAnsi="黑体" w:cs="宋体" w:hint="eastAsia"/>
          <w:color w:val="676767"/>
          <w:kern w:val="0"/>
          <w:szCs w:val="21"/>
        </w:rPr>
        <w:t>安卓系统</w:t>
      </w:r>
      <w:proofErr w:type="gramEnd"/>
      <w:r w:rsidRPr="009B5EF6">
        <w:rPr>
          <w:rFonts w:ascii="黑体" w:eastAsia="黑体" w:hAnsi="黑体" w:cs="宋体" w:hint="eastAsia"/>
          <w:color w:val="676767"/>
          <w:kern w:val="0"/>
          <w:szCs w:val="21"/>
        </w:rPr>
        <w:t>的设备，您可以通过设备中的</w:t>
      </w:r>
      <w:r w:rsidRPr="009B5EF6">
        <w:rPr>
          <w:rFonts w:ascii="黑体" w:eastAsia="黑体" w:hAnsi="黑体" w:cs="宋体" w:hint="eastAsia"/>
          <w:b/>
          <w:bCs/>
          <w:color w:val="676767"/>
          <w:kern w:val="0"/>
          <w:szCs w:val="21"/>
        </w:rPr>
        <w:t>“设置-权限管理-位置信息”</w:t>
      </w:r>
      <w:r w:rsidRPr="009B5EF6">
        <w:rPr>
          <w:rFonts w:ascii="黑体" w:eastAsia="黑体" w:hAnsi="黑体" w:cs="宋体" w:hint="eastAsia"/>
          <w:color w:val="676767"/>
          <w:kern w:val="0"/>
          <w:szCs w:val="21"/>
        </w:rPr>
        <w:t>来关闭您对位置信息的授权。若您使用iOS系统的设备，您可以通过设备中的</w:t>
      </w:r>
      <w:r w:rsidRPr="009B5EF6">
        <w:rPr>
          <w:rFonts w:ascii="黑体" w:eastAsia="黑体" w:hAnsi="黑体" w:cs="宋体" w:hint="eastAsia"/>
          <w:b/>
          <w:bCs/>
          <w:color w:val="676767"/>
          <w:kern w:val="0"/>
          <w:szCs w:val="21"/>
        </w:rPr>
        <w:t>“设置-隐私-位置信息”</w:t>
      </w:r>
      <w:r w:rsidRPr="009B5EF6">
        <w:rPr>
          <w:rFonts w:ascii="黑体" w:eastAsia="黑体" w:hAnsi="黑体" w:cs="宋体" w:hint="eastAsia"/>
          <w:color w:val="676767"/>
          <w:kern w:val="0"/>
          <w:szCs w:val="21"/>
        </w:rPr>
        <w:t>来关闭您对位置信息的授权。</w:t>
      </w:r>
    </w:p>
    <w:p w14:paraId="14D48DA1" w14:textId="5329E4F5"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您需理解，当您撤回授权后，我们无法继续为您提供撤回授权所对应的特定功能和/或服务。但您撤回授权的决定，不会影响此前基于您的授权而开展的个人信息处理。</w:t>
      </w:r>
      <w:r w:rsidRPr="009B5EF6">
        <w:rPr>
          <w:rFonts w:ascii="黑体" w:eastAsia="黑体" w:hAnsi="黑体" w:cs="宋体" w:hint="eastAsia"/>
          <w:color w:val="676767"/>
          <w:kern w:val="0"/>
          <w:szCs w:val="21"/>
        </w:rPr>
        <w:br/>
      </w:r>
      <w:r w:rsidRPr="009B5EF6">
        <w:rPr>
          <w:rFonts w:ascii="黑体" w:eastAsia="黑体" w:hAnsi="黑体" w:cs="宋体" w:hint="eastAsia"/>
          <w:color w:val="676767"/>
          <w:kern w:val="0"/>
          <w:szCs w:val="21"/>
        </w:rPr>
        <w:lastRenderedPageBreak/>
        <w:t>如果您在</w:t>
      </w:r>
      <w:proofErr w:type="gramStart"/>
      <w:r w:rsidRPr="009B5EF6">
        <w:rPr>
          <w:rFonts w:ascii="黑体" w:eastAsia="黑体" w:hAnsi="黑体" w:cs="宋体" w:hint="eastAsia"/>
          <w:color w:val="676767"/>
          <w:kern w:val="0"/>
          <w:szCs w:val="21"/>
        </w:rPr>
        <w:t>处置您</w:t>
      </w:r>
      <w:proofErr w:type="gramEnd"/>
      <w:r w:rsidRPr="009B5EF6">
        <w:rPr>
          <w:rFonts w:ascii="黑体" w:eastAsia="黑体" w:hAnsi="黑体" w:cs="宋体" w:hint="eastAsia"/>
          <w:color w:val="676767"/>
          <w:kern w:val="0"/>
          <w:szCs w:val="21"/>
        </w:rPr>
        <w:t>的个人信息时有任何疑问，您可以通过本隐私政策第十条“联系我们”中公示的联系方式与我们沟通解决。</w:t>
      </w:r>
    </w:p>
    <w:p w14:paraId="09417C39" w14:textId="77777777" w:rsidR="00FF68A2" w:rsidRPr="009B5EF6" w:rsidRDefault="00FF68A2" w:rsidP="009B5EF6">
      <w:pPr>
        <w:widowControl/>
        <w:jc w:val="left"/>
        <w:rPr>
          <w:rFonts w:ascii="黑体" w:eastAsia="黑体" w:hAnsi="黑体" w:cs="宋体"/>
          <w:color w:val="676767"/>
          <w:kern w:val="0"/>
          <w:szCs w:val="21"/>
        </w:rPr>
      </w:pPr>
    </w:p>
    <w:p w14:paraId="394A19ED"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九、用户注销</w:t>
      </w:r>
    </w:p>
    <w:p w14:paraId="6AD17B07" w14:textId="05F8D21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用户可以通过“我”页面里的“</w:t>
      </w:r>
      <w:r w:rsidR="00285F2B">
        <w:rPr>
          <w:rFonts w:ascii="黑体" w:eastAsia="黑体" w:hAnsi="黑体" w:cs="宋体" w:hint="eastAsia"/>
          <w:color w:val="676767"/>
          <w:kern w:val="0"/>
          <w:szCs w:val="21"/>
        </w:rPr>
        <w:t>账号安全</w:t>
      </w:r>
      <w:r w:rsidRPr="009B5EF6">
        <w:rPr>
          <w:rFonts w:ascii="黑体" w:eastAsia="黑体" w:hAnsi="黑体" w:cs="宋体" w:hint="eastAsia"/>
          <w:color w:val="676767"/>
          <w:kern w:val="0"/>
          <w:szCs w:val="21"/>
        </w:rPr>
        <w:t>”来进行账号注销服务，用户确认注销账号是不可恢复的操作，用户应自行备份与太空杀账号相关的信息和数据，用户确认操作之前与太空杀账号相关的所有服务均已进行妥善处理。用户确认并同意注销账号后并不代表本太空杀账号注销前的账号行为和相关责任得到豁免或减轻，如在注销期间，用户的账号被他人投诉、被国家机关调查或者正处于诉讼、仲裁程序中，太空杀自行终止用户的账号注销并无需另行得到用户的同意。用户注销成功后账号信息继续保存15日，15日后太空杀将清除注销账号信息。</w:t>
      </w:r>
    </w:p>
    <w:p w14:paraId="0169A4E5"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十、我们对未成年人的保护</w:t>
      </w:r>
    </w:p>
    <w:p w14:paraId="4CE7A7A7"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 未成年人使用我们的产品与/或服务前应取得其监护人的同意。如您为未成年人，在使用我们的产品与/或服务前，应在监护人监护、指导下共同阅读本隐私政策且应在监护人明确同意和指导下使用我们的产品与/或服务、提交个人信息。我们根据国家相关法律法规的规定保护未成年人的个人信息，只会在法律法规允许、监护人明确同意或保护您的权益所必要的情况下收集、使用或公开披露未成年人的个人信息。</w:t>
      </w:r>
    </w:p>
    <w:p w14:paraId="6E178FE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 若您是未成年人的监护人，当您对您所监护的未成年人的个人信息有相关疑问时，您可以通过本隐私政策第十一条“联系我们”中公示的联系方式与我们沟通解决。</w:t>
      </w:r>
    </w:p>
    <w:p w14:paraId="18F96FBC" w14:textId="30475BCB"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3.十四周岁以下的儿童使用太空杀前，未成年人及其监护人还应仔细阅读我们专门制定的</w:t>
      </w:r>
      <w:hyperlink r:id="rId7" w:history="1">
        <w:r w:rsidRPr="009B5EF6">
          <w:rPr>
            <w:rFonts w:ascii="PingFangSC-Regular" w:eastAsia="PingFangSC-Regular" w:hAnsi="PingFangSC-Regular" w:cs="宋体" w:hint="eastAsia"/>
            <w:color w:val="0000EE"/>
            <w:kern w:val="0"/>
            <w:szCs w:val="21"/>
            <w:u w:val="single"/>
          </w:rPr>
          <w:t>《儿童隐私政策》</w:t>
        </w:r>
      </w:hyperlink>
      <w:r w:rsidRPr="009B5EF6">
        <w:rPr>
          <w:rFonts w:ascii="黑体" w:eastAsia="黑体" w:hAnsi="黑体" w:cs="宋体" w:hint="eastAsia"/>
          <w:color w:val="676767"/>
          <w:kern w:val="0"/>
          <w:szCs w:val="21"/>
        </w:rPr>
        <w:t>。只有在取得儿童监护人对《儿童隐私政策》的同意后，14周岁以下的儿童方可使用太空杀。</w:t>
      </w:r>
    </w:p>
    <w:p w14:paraId="3C99405B" w14:textId="77777777" w:rsidR="00FF68A2" w:rsidRPr="009B5EF6" w:rsidRDefault="00FF68A2" w:rsidP="009B5EF6">
      <w:pPr>
        <w:widowControl/>
        <w:jc w:val="left"/>
        <w:rPr>
          <w:rFonts w:ascii="黑体" w:eastAsia="黑体" w:hAnsi="黑体" w:cs="宋体"/>
          <w:color w:val="676767"/>
          <w:kern w:val="0"/>
          <w:szCs w:val="21"/>
        </w:rPr>
      </w:pPr>
    </w:p>
    <w:p w14:paraId="344043DB"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十一、联系我们</w:t>
      </w:r>
    </w:p>
    <w:p w14:paraId="20780A1E" w14:textId="35A07BE5"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 如您对本《太空杀隐私政策》的内容或使用我们的服务时遇到的与隐私保护相关的事宜有任何疑问或进行咨询或投诉时，</w:t>
      </w:r>
      <w:proofErr w:type="gramStart"/>
      <w:r w:rsidRPr="009B5EF6">
        <w:rPr>
          <w:rFonts w:ascii="黑体" w:eastAsia="黑体" w:hAnsi="黑体" w:cs="宋体" w:hint="eastAsia"/>
          <w:color w:val="676767"/>
          <w:kern w:val="0"/>
          <w:szCs w:val="21"/>
        </w:rPr>
        <w:t>您均可以</w:t>
      </w:r>
      <w:proofErr w:type="gramEnd"/>
      <w:r w:rsidRPr="009B5EF6">
        <w:rPr>
          <w:rFonts w:ascii="黑体" w:eastAsia="黑体" w:hAnsi="黑体" w:cs="宋体" w:hint="eastAsia"/>
          <w:color w:val="676767"/>
          <w:kern w:val="0"/>
          <w:szCs w:val="21"/>
        </w:rPr>
        <w:t>通过在线客服、客服邮箱（kefu@</w:t>
      </w:r>
      <w:r w:rsidR="00904A15">
        <w:rPr>
          <w:rFonts w:ascii="黑体" w:eastAsia="黑体" w:hAnsi="黑体" w:cs="宋体"/>
          <w:color w:val="676767"/>
          <w:kern w:val="0"/>
          <w:szCs w:val="21"/>
        </w:rPr>
        <w:t>renzhixinxi</w:t>
      </w:r>
      <w:r w:rsidRPr="009B5EF6">
        <w:rPr>
          <w:rFonts w:ascii="黑体" w:eastAsia="黑体" w:hAnsi="黑体" w:cs="宋体" w:hint="eastAsia"/>
          <w:color w:val="676767"/>
          <w:kern w:val="0"/>
          <w:szCs w:val="21"/>
        </w:rPr>
        <w:t>.com）与我们联系。</w:t>
      </w:r>
    </w:p>
    <w:p w14:paraId="3828E768"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 我们会在收到您的意见及建议后，并在</w:t>
      </w:r>
      <w:proofErr w:type="gramStart"/>
      <w:r w:rsidRPr="009B5EF6">
        <w:rPr>
          <w:rFonts w:ascii="黑体" w:eastAsia="黑体" w:hAnsi="黑体" w:cs="宋体" w:hint="eastAsia"/>
          <w:color w:val="676767"/>
          <w:kern w:val="0"/>
          <w:szCs w:val="21"/>
        </w:rPr>
        <w:t>验证您</w:t>
      </w:r>
      <w:proofErr w:type="gramEnd"/>
      <w:r w:rsidRPr="009B5EF6">
        <w:rPr>
          <w:rFonts w:ascii="黑体" w:eastAsia="黑体" w:hAnsi="黑体" w:cs="宋体" w:hint="eastAsia"/>
          <w:color w:val="676767"/>
          <w:kern w:val="0"/>
          <w:szCs w:val="21"/>
        </w:rPr>
        <w:t>的用户身份后的15日内尽快向您回复。此外，您理解并知悉，在与个人信息有关的如下情形下，我们将无法</w:t>
      </w:r>
      <w:proofErr w:type="gramStart"/>
      <w:r w:rsidRPr="009B5EF6">
        <w:rPr>
          <w:rFonts w:ascii="黑体" w:eastAsia="黑体" w:hAnsi="黑体" w:cs="宋体" w:hint="eastAsia"/>
          <w:color w:val="676767"/>
          <w:kern w:val="0"/>
          <w:szCs w:val="21"/>
        </w:rPr>
        <w:t>回复您</w:t>
      </w:r>
      <w:proofErr w:type="gramEnd"/>
      <w:r w:rsidRPr="009B5EF6">
        <w:rPr>
          <w:rFonts w:ascii="黑体" w:eastAsia="黑体" w:hAnsi="黑体" w:cs="宋体" w:hint="eastAsia"/>
          <w:color w:val="676767"/>
          <w:kern w:val="0"/>
          <w:szCs w:val="21"/>
        </w:rPr>
        <w:t>的请求：</w:t>
      </w:r>
    </w:p>
    <w:p w14:paraId="144257B3"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2.1 与国家安全、国防安全有关的；</w:t>
      </w:r>
    </w:p>
    <w:p w14:paraId="502B3C7A"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2.2 与公共安全、公共卫生、重大公共利益有关的；</w:t>
      </w:r>
    </w:p>
    <w:p w14:paraId="25BBF4FB"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2.3 与犯罪侦查、起诉和审判等有关的；</w:t>
      </w:r>
    </w:p>
    <w:p w14:paraId="36B200CC"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2.4 有充分证据表明</w:t>
      </w:r>
      <w:proofErr w:type="gramStart"/>
      <w:r w:rsidRPr="009B5EF6">
        <w:rPr>
          <w:rFonts w:ascii="黑体" w:eastAsia="黑体" w:hAnsi="黑体" w:cs="宋体" w:hint="eastAsia"/>
          <w:color w:val="676767"/>
          <w:kern w:val="0"/>
          <w:szCs w:val="21"/>
        </w:rPr>
        <w:t>您存在</w:t>
      </w:r>
      <w:proofErr w:type="gramEnd"/>
      <w:r w:rsidRPr="009B5EF6">
        <w:rPr>
          <w:rFonts w:ascii="黑体" w:eastAsia="黑体" w:hAnsi="黑体" w:cs="宋体" w:hint="eastAsia"/>
          <w:color w:val="676767"/>
          <w:kern w:val="0"/>
          <w:szCs w:val="21"/>
        </w:rPr>
        <w:t>主观恶意或滥用权利的；</w:t>
      </w:r>
    </w:p>
    <w:p w14:paraId="65D5741D"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 xml:space="preserve">2.5 </w:t>
      </w:r>
      <w:proofErr w:type="gramStart"/>
      <w:r w:rsidRPr="009B5EF6">
        <w:rPr>
          <w:rFonts w:ascii="黑体" w:eastAsia="黑体" w:hAnsi="黑体" w:cs="宋体" w:hint="eastAsia"/>
          <w:color w:val="676767"/>
          <w:kern w:val="0"/>
          <w:szCs w:val="21"/>
        </w:rPr>
        <w:t>响应您</w:t>
      </w:r>
      <w:proofErr w:type="gramEnd"/>
      <w:r w:rsidRPr="009B5EF6">
        <w:rPr>
          <w:rFonts w:ascii="黑体" w:eastAsia="黑体" w:hAnsi="黑体" w:cs="宋体" w:hint="eastAsia"/>
          <w:color w:val="676767"/>
          <w:kern w:val="0"/>
          <w:szCs w:val="21"/>
        </w:rPr>
        <w:t>的请求将导致您或其他个人、组织的合法权益受到严重损害的；</w:t>
      </w:r>
    </w:p>
    <w:p w14:paraId="48D46CDA"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2.6 涉及商业秘密的；</w:t>
      </w:r>
    </w:p>
    <w:p w14:paraId="1860CBC0" w14:textId="5E46B315" w:rsid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2.7 法律法规等规定的其他情形。</w:t>
      </w:r>
    </w:p>
    <w:p w14:paraId="5951062B" w14:textId="77777777" w:rsidR="00FF68A2" w:rsidRPr="009B5EF6" w:rsidRDefault="00FF68A2" w:rsidP="009B5EF6">
      <w:pPr>
        <w:widowControl/>
        <w:jc w:val="left"/>
        <w:rPr>
          <w:rFonts w:ascii="黑体" w:eastAsia="黑体" w:hAnsi="黑体" w:cs="宋体"/>
          <w:color w:val="676767"/>
          <w:kern w:val="0"/>
          <w:szCs w:val="21"/>
        </w:rPr>
      </w:pPr>
    </w:p>
    <w:p w14:paraId="54755572" w14:textId="77777777" w:rsidR="009B5EF6" w:rsidRPr="009B5EF6" w:rsidRDefault="009B5EF6" w:rsidP="009B5EF6">
      <w:pPr>
        <w:widowControl/>
        <w:jc w:val="left"/>
        <w:outlineLvl w:val="2"/>
        <w:rPr>
          <w:rFonts w:ascii="黑体" w:eastAsia="黑体" w:hAnsi="黑体" w:cs="宋体"/>
          <w:b/>
          <w:bCs/>
          <w:color w:val="676767"/>
          <w:kern w:val="0"/>
          <w:szCs w:val="21"/>
        </w:rPr>
      </w:pPr>
      <w:r w:rsidRPr="009B5EF6">
        <w:rPr>
          <w:rFonts w:ascii="黑体" w:eastAsia="黑体" w:hAnsi="黑体" w:cs="宋体" w:hint="eastAsia"/>
          <w:b/>
          <w:bCs/>
          <w:color w:val="676767"/>
          <w:kern w:val="0"/>
          <w:szCs w:val="21"/>
        </w:rPr>
        <w:t>十二、争议解决</w:t>
      </w:r>
    </w:p>
    <w:p w14:paraId="345BE84E"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1. 本隐私政策的解释及争议解决均应适用中华人民共和国大陆地区法律。任何因本隐私政策以及我们处理您个人信息事宜引起的争议，由北京市海淀法院管辖。</w:t>
      </w:r>
    </w:p>
    <w:p w14:paraId="44EBD5C6" w14:textId="77777777" w:rsidR="009B5EF6" w:rsidRPr="009B5EF6" w:rsidRDefault="009B5EF6" w:rsidP="009B5EF6">
      <w:pPr>
        <w:widowControl/>
        <w:jc w:val="left"/>
        <w:rPr>
          <w:rFonts w:ascii="黑体" w:eastAsia="黑体" w:hAnsi="黑体" w:cs="宋体"/>
          <w:color w:val="676767"/>
          <w:kern w:val="0"/>
          <w:szCs w:val="21"/>
        </w:rPr>
      </w:pPr>
      <w:r w:rsidRPr="009B5EF6">
        <w:rPr>
          <w:rFonts w:ascii="黑体" w:eastAsia="黑体" w:hAnsi="黑体" w:cs="宋体" w:hint="eastAsia"/>
          <w:color w:val="676767"/>
          <w:kern w:val="0"/>
          <w:szCs w:val="21"/>
        </w:rPr>
        <w:t>2. 如果您认为我们处理个人信息的行为损害了您的合法权益，您也可以选择向有关政府部门进行反映。</w:t>
      </w:r>
    </w:p>
    <w:p w14:paraId="5DE0C66A" w14:textId="68BDDB3A" w:rsidR="009B5EF6" w:rsidRPr="009B5EF6" w:rsidRDefault="009B5EF6" w:rsidP="000177E5">
      <w:pPr>
        <w:widowControl/>
        <w:jc w:val="left"/>
        <w:rPr>
          <w:szCs w:val="21"/>
        </w:rPr>
      </w:pPr>
      <w:r w:rsidRPr="009B5EF6">
        <w:rPr>
          <w:rFonts w:ascii="黑体" w:eastAsia="黑体" w:hAnsi="黑体" w:cs="宋体" w:hint="eastAsia"/>
          <w:color w:val="676767"/>
          <w:kern w:val="0"/>
          <w:szCs w:val="21"/>
        </w:rPr>
        <w:t>3. 本隐私政策的标题仅为方便及阅读而设，并不影响正文其中任何规定的含义或解释。</w:t>
      </w:r>
    </w:p>
    <w:sectPr w:rsidR="009B5EF6" w:rsidRPr="009B5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EBA8C" w14:textId="77777777" w:rsidR="00E112F5" w:rsidRDefault="00E112F5" w:rsidP="00AB3EC6">
      <w:r>
        <w:separator/>
      </w:r>
    </w:p>
  </w:endnote>
  <w:endnote w:type="continuationSeparator" w:id="0">
    <w:p w14:paraId="384D3CB7" w14:textId="77777777" w:rsidR="00E112F5" w:rsidRDefault="00E112F5" w:rsidP="00AB3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PingFangSC-Regular">
    <w:altName w:val="微软雅黑"/>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A33FF" w14:textId="77777777" w:rsidR="00E112F5" w:rsidRDefault="00E112F5" w:rsidP="00AB3EC6">
      <w:r>
        <w:separator/>
      </w:r>
    </w:p>
  </w:footnote>
  <w:footnote w:type="continuationSeparator" w:id="0">
    <w:p w14:paraId="0B523A7C" w14:textId="77777777" w:rsidR="00E112F5" w:rsidRDefault="00E112F5" w:rsidP="00AB3EC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uhong">
    <w15:presenceInfo w15:providerId="Windows Live" w15:userId="8cc767d832756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F6"/>
    <w:rsid w:val="000177E5"/>
    <w:rsid w:val="00056AF5"/>
    <w:rsid w:val="000D11E4"/>
    <w:rsid w:val="00285F2B"/>
    <w:rsid w:val="002E3AB6"/>
    <w:rsid w:val="00305F50"/>
    <w:rsid w:val="00326747"/>
    <w:rsid w:val="0034127A"/>
    <w:rsid w:val="00511E13"/>
    <w:rsid w:val="00565FC3"/>
    <w:rsid w:val="007857D5"/>
    <w:rsid w:val="00904A15"/>
    <w:rsid w:val="009B5EF6"/>
    <w:rsid w:val="00A04736"/>
    <w:rsid w:val="00A276E9"/>
    <w:rsid w:val="00AA7F75"/>
    <w:rsid w:val="00AB3EC6"/>
    <w:rsid w:val="00AD19CD"/>
    <w:rsid w:val="00B52E43"/>
    <w:rsid w:val="00B73ECA"/>
    <w:rsid w:val="00B772EE"/>
    <w:rsid w:val="00CE0776"/>
    <w:rsid w:val="00D175B0"/>
    <w:rsid w:val="00D51D05"/>
    <w:rsid w:val="00E112F5"/>
    <w:rsid w:val="00E43129"/>
    <w:rsid w:val="00EA5782"/>
    <w:rsid w:val="00EC43DA"/>
    <w:rsid w:val="00F2059D"/>
    <w:rsid w:val="00F756E6"/>
    <w:rsid w:val="00FF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ACE8"/>
  <w15:chartTrackingRefBased/>
  <w15:docId w15:val="{FCC84AF8-F2D4-3B45-89E8-82FF344B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B5E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B5EF6"/>
    <w:rPr>
      <w:rFonts w:ascii="宋体" w:eastAsia="宋体" w:hAnsi="宋体" w:cs="宋体"/>
      <w:b/>
      <w:bCs/>
      <w:kern w:val="0"/>
      <w:sz w:val="27"/>
      <w:szCs w:val="27"/>
    </w:rPr>
  </w:style>
  <w:style w:type="paragraph" w:styleId="a3">
    <w:name w:val="Normal (Web)"/>
    <w:basedOn w:val="a"/>
    <w:uiPriority w:val="99"/>
    <w:semiHidden/>
    <w:unhideWhenUsed/>
    <w:rsid w:val="009B5EF6"/>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9B5EF6"/>
  </w:style>
  <w:style w:type="character" w:styleId="a4">
    <w:name w:val="Hyperlink"/>
    <w:basedOn w:val="a0"/>
    <w:uiPriority w:val="99"/>
    <w:semiHidden/>
    <w:unhideWhenUsed/>
    <w:rsid w:val="009B5EF6"/>
    <w:rPr>
      <w:color w:val="0000FF"/>
      <w:u w:val="single"/>
    </w:rPr>
  </w:style>
  <w:style w:type="paragraph" w:styleId="a5">
    <w:name w:val="Balloon Text"/>
    <w:basedOn w:val="a"/>
    <w:link w:val="a6"/>
    <w:uiPriority w:val="99"/>
    <w:semiHidden/>
    <w:unhideWhenUsed/>
    <w:rsid w:val="00A276E9"/>
    <w:rPr>
      <w:sz w:val="18"/>
      <w:szCs w:val="18"/>
    </w:rPr>
  </w:style>
  <w:style w:type="character" w:customStyle="1" w:styleId="a6">
    <w:name w:val="批注框文本 字符"/>
    <w:basedOn w:val="a0"/>
    <w:link w:val="a5"/>
    <w:uiPriority w:val="99"/>
    <w:semiHidden/>
    <w:rsid w:val="00A276E9"/>
    <w:rPr>
      <w:sz w:val="18"/>
      <w:szCs w:val="18"/>
    </w:rPr>
  </w:style>
  <w:style w:type="character" w:styleId="a7">
    <w:name w:val="annotation reference"/>
    <w:basedOn w:val="a0"/>
    <w:uiPriority w:val="99"/>
    <w:semiHidden/>
    <w:unhideWhenUsed/>
    <w:rsid w:val="00B73ECA"/>
    <w:rPr>
      <w:sz w:val="21"/>
      <w:szCs w:val="21"/>
    </w:rPr>
  </w:style>
  <w:style w:type="paragraph" w:styleId="a8">
    <w:name w:val="annotation text"/>
    <w:basedOn w:val="a"/>
    <w:link w:val="a9"/>
    <w:uiPriority w:val="99"/>
    <w:semiHidden/>
    <w:unhideWhenUsed/>
    <w:rsid w:val="00B73ECA"/>
    <w:pPr>
      <w:jc w:val="left"/>
    </w:pPr>
  </w:style>
  <w:style w:type="character" w:customStyle="1" w:styleId="a9">
    <w:name w:val="批注文字 字符"/>
    <w:basedOn w:val="a0"/>
    <w:link w:val="a8"/>
    <w:uiPriority w:val="99"/>
    <w:semiHidden/>
    <w:rsid w:val="00B73ECA"/>
  </w:style>
  <w:style w:type="paragraph" w:styleId="aa">
    <w:name w:val="annotation subject"/>
    <w:basedOn w:val="a8"/>
    <w:next w:val="a8"/>
    <w:link w:val="ab"/>
    <w:uiPriority w:val="99"/>
    <w:semiHidden/>
    <w:unhideWhenUsed/>
    <w:rsid w:val="00B73ECA"/>
    <w:rPr>
      <w:b/>
      <w:bCs/>
    </w:rPr>
  </w:style>
  <w:style w:type="character" w:customStyle="1" w:styleId="ab">
    <w:name w:val="批注主题 字符"/>
    <w:basedOn w:val="a9"/>
    <w:link w:val="aa"/>
    <w:uiPriority w:val="99"/>
    <w:semiHidden/>
    <w:rsid w:val="00B73ECA"/>
    <w:rPr>
      <w:b/>
      <w:bCs/>
    </w:rPr>
  </w:style>
  <w:style w:type="paragraph" w:styleId="ac">
    <w:name w:val="Revision"/>
    <w:hidden/>
    <w:uiPriority w:val="99"/>
    <w:semiHidden/>
    <w:rsid w:val="00AA7F75"/>
  </w:style>
  <w:style w:type="paragraph" w:styleId="ad">
    <w:name w:val="header"/>
    <w:basedOn w:val="a"/>
    <w:link w:val="ae"/>
    <w:uiPriority w:val="99"/>
    <w:unhideWhenUsed/>
    <w:rsid w:val="00AB3EC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AB3EC6"/>
    <w:rPr>
      <w:sz w:val="18"/>
      <w:szCs w:val="18"/>
    </w:rPr>
  </w:style>
  <w:style w:type="paragraph" w:styleId="af">
    <w:name w:val="footer"/>
    <w:basedOn w:val="a"/>
    <w:link w:val="af0"/>
    <w:uiPriority w:val="99"/>
    <w:unhideWhenUsed/>
    <w:rsid w:val="00AB3EC6"/>
    <w:pPr>
      <w:tabs>
        <w:tab w:val="center" w:pos="4153"/>
        <w:tab w:val="right" w:pos="8306"/>
      </w:tabs>
      <w:snapToGrid w:val="0"/>
      <w:jc w:val="left"/>
    </w:pPr>
    <w:rPr>
      <w:sz w:val="18"/>
      <w:szCs w:val="18"/>
    </w:rPr>
  </w:style>
  <w:style w:type="character" w:customStyle="1" w:styleId="af0">
    <w:name w:val="页脚 字符"/>
    <w:basedOn w:val="a0"/>
    <w:link w:val="af"/>
    <w:uiPriority w:val="99"/>
    <w:rsid w:val="00AB3E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338130">
      <w:bodyDiv w:val="1"/>
      <w:marLeft w:val="0"/>
      <w:marRight w:val="0"/>
      <w:marTop w:val="0"/>
      <w:marBottom w:val="0"/>
      <w:divBdr>
        <w:top w:val="none" w:sz="0" w:space="0" w:color="auto"/>
        <w:left w:val="none" w:sz="0" w:space="0" w:color="auto"/>
        <w:bottom w:val="none" w:sz="0" w:space="0" w:color="auto"/>
        <w:right w:val="none" w:sz="0" w:space="0" w:color="auto"/>
      </w:divBdr>
      <w:divsChild>
        <w:div w:id="783114014">
          <w:marLeft w:val="0"/>
          <w:marRight w:val="0"/>
          <w:marTop w:val="0"/>
          <w:marBottom w:val="0"/>
          <w:divBdr>
            <w:top w:val="none" w:sz="0" w:space="0" w:color="auto"/>
            <w:left w:val="none" w:sz="0" w:space="0" w:color="auto"/>
            <w:bottom w:val="none" w:sz="0" w:space="0" w:color="auto"/>
            <w:right w:val="none" w:sz="0" w:space="0" w:color="auto"/>
          </w:divBdr>
        </w:div>
        <w:div w:id="871724140">
          <w:marLeft w:val="0"/>
          <w:marRight w:val="0"/>
          <w:marTop w:val="0"/>
          <w:marBottom w:val="0"/>
          <w:divBdr>
            <w:top w:val="none" w:sz="0" w:space="0" w:color="auto"/>
            <w:left w:val="none" w:sz="0" w:space="0" w:color="auto"/>
            <w:bottom w:val="none" w:sz="0" w:space="0" w:color="auto"/>
            <w:right w:val="none" w:sz="0" w:space="0" w:color="auto"/>
          </w:divBdr>
        </w:div>
        <w:div w:id="344133331">
          <w:marLeft w:val="0"/>
          <w:marRight w:val="0"/>
          <w:marTop w:val="0"/>
          <w:marBottom w:val="0"/>
          <w:divBdr>
            <w:top w:val="none" w:sz="0" w:space="0" w:color="auto"/>
            <w:left w:val="none" w:sz="0" w:space="0" w:color="auto"/>
            <w:bottom w:val="none" w:sz="0" w:space="0" w:color="auto"/>
            <w:right w:val="none" w:sz="0" w:space="0" w:color="auto"/>
          </w:divBdr>
          <w:divsChild>
            <w:div w:id="278221371">
              <w:marLeft w:val="0"/>
              <w:marRight w:val="0"/>
              <w:marTop w:val="0"/>
              <w:marBottom w:val="0"/>
              <w:divBdr>
                <w:top w:val="none" w:sz="0" w:space="0" w:color="auto"/>
                <w:left w:val="none" w:sz="0" w:space="0" w:color="auto"/>
                <w:bottom w:val="none" w:sz="0" w:space="0" w:color="auto"/>
                <w:right w:val="none" w:sz="0" w:space="0" w:color="auto"/>
              </w:divBdr>
            </w:div>
            <w:div w:id="945188374">
              <w:marLeft w:val="0"/>
              <w:marRight w:val="0"/>
              <w:marTop w:val="0"/>
              <w:marBottom w:val="0"/>
              <w:divBdr>
                <w:top w:val="none" w:sz="0" w:space="0" w:color="auto"/>
                <w:left w:val="none" w:sz="0" w:space="0" w:color="auto"/>
                <w:bottom w:val="none" w:sz="0" w:space="0" w:color="auto"/>
                <w:right w:val="none" w:sz="0" w:space="0" w:color="auto"/>
              </w:divBdr>
            </w:div>
            <w:div w:id="1994947858">
              <w:marLeft w:val="0"/>
              <w:marRight w:val="0"/>
              <w:marTop w:val="0"/>
              <w:marBottom w:val="0"/>
              <w:divBdr>
                <w:top w:val="none" w:sz="0" w:space="0" w:color="auto"/>
                <w:left w:val="none" w:sz="0" w:space="0" w:color="auto"/>
                <w:bottom w:val="none" w:sz="0" w:space="0" w:color="auto"/>
                <w:right w:val="none" w:sz="0" w:space="0" w:color="auto"/>
              </w:divBdr>
            </w:div>
            <w:div w:id="1434012270">
              <w:marLeft w:val="0"/>
              <w:marRight w:val="0"/>
              <w:marTop w:val="0"/>
              <w:marBottom w:val="0"/>
              <w:divBdr>
                <w:top w:val="none" w:sz="0" w:space="0" w:color="auto"/>
                <w:left w:val="none" w:sz="0" w:space="0" w:color="auto"/>
                <w:bottom w:val="none" w:sz="0" w:space="0" w:color="auto"/>
                <w:right w:val="none" w:sz="0" w:space="0" w:color="auto"/>
              </w:divBdr>
            </w:div>
            <w:div w:id="137310487">
              <w:marLeft w:val="0"/>
              <w:marRight w:val="0"/>
              <w:marTop w:val="0"/>
              <w:marBottom w:val="0"/>
              <w:divBdr>
                <w:top w:val="none" w:sz="0" w:space="0" w:color="auto"/>
                <w:left w:val="none" w:sz="0" w:space="0" w:color="auto"/>
                <w:bottom w:val="none" w:sz="0" w:space="0" w:color="auto"/>
                <w:right w:val="none" w:sz="0" w:space="0" w:color="auto"/>
              </w:divBdr>
            </w:div>
            <w:div w:id="1451704405">
              <w:marLeft w:val="0"/>
              <w:marRight w:val="0"/>
              <w:marTop w:val="0"/>
              <w:marBottom w:val="0"/>
              <w:divBdr>
                <w:top w:val="none" w:sz="0" w:space="0" w:color="auto"/>
                <w:left w:val="none" w:sz="0" w:space="0" w:color="auto"/>
                <w:bottom w:val="none" w:sz="0" w:space="0" w:color="auto"/>
                <w:right w:val="none" w:sz="0" w:space="0" w:color="auto"/>
              </w:divBdr>
            </w:div>
          </w:divsChild>
        </w:div>
        <w:div w:id="140002457">
          <w:marLeft w:val="0"/>
          <w:marRight w:val="0"/>
          <w:marTop w:val="0"/>
          <w:marBottom w:val="0"/>
          <w:divBdr>
            <w:top w:val="none" w:sz="0" w:space="0" w:color="auto"/>
            <w:left w:val="none" w:sz="0" w:space="0" w:color="auto"/>
            <w:bottom w:val="none" w:sz="0" w:space="0" w:color="auto"/>
            <w:right w:val="none" w:sz="0" w:space="0" w:color="auto"/>
          </w:divBdr>
          <w:divsChild>
            <w:div w:id="916090788">
              <w:marLeft w:val="0"/>
              <w:marRight w:val="0"/>
              <w:marTop w:val="0"/>
              <w:marBottom w:val="0"/>
              <w:divBdr>
                <w:top w:val="none" w:sz="0" w:space="0" w:color="auto"/>
                <w:left w:val="none" w:sz="0" w:space="0" w:color="auto"/>
                <w:bottom w:val="none" w:sz="0" w:space="0" w:color="auto"/>
                <w:right w:val="none" w:sz="0" w:space="0" w:color="auto"/>
              </w:divBdr>
            </w:div>
          </w:divsChild>
        </w:div>
        <w:div w:id="1346327813">
          <w:marLeft w:val="0"/>
          <w:marRight w:val="0"/>
          <w:marTop w:val="0"/>
          <w:marBottom w:val="0"/>
          <w:divBdr>
            <w:top w:val="none" w:sz="0" w:space="0" w:color="auto"/>
            <w:left w:val="none" w:sz="0" w:space="0" w:color="auto"/>
            <w:bottom w:val="none" w:sz="0" w:space="0" w:color="auto"/>
            <w:right w:val="none" w:sz="0" w:space="0" w:color="auto"/>
          </w:divBdr>
          <w:divsChild>
            <w:div w:id="1314260889">
              <w:marLeft w:val="0"/>
              <w:marRight w:val="0"/>
              <w:marTop w:val="0"/>
              <w:marBottom w:val="0"/>
              <w:divBdr>
                <w:top w:val="none" w:sz="0" w:space="0" w:color="auto"/>
                <w:left w:val="none" w:sz="0" w:space="0" w:color="auto"/>
                <w:bottom w:val="none" w:sz="0" w:space="0" w:color="auto"/>
                <w:right w:val="none" w:sz="0" w:space="0" w:color="auto"/>
              </w:divBdr>
            </w:div>
            <w:div w:id="1974166039">
              <w:marLeft w:val="0"/>
              <w:marRight w:val="0"/>
              <w:marTop w:val="0"/>
              <w:marBottom w:val="0"/>
              <w:divBdr>
                <w:top w:val="none" w:sz="0" w:space="0" w:color="auto"/>
                <w:left w:val="none" w:sz="0" w:space="0" w:color="auto"/>
                <w:bottom w:val="none" w:sz="0" w:space="0" w:color="auto"/>
                <w:right w:val="none" w:sz="0" w:space="0" w:color="auto"/>
              </w:divBdr>
            </w:div>
            <w:div w:id="591622653">
              <w:marLeft w:val="0"/>
              <w:marRight w:val="0"/>
              <w:marTop w:val="0"/>
              <w:marBottom w:val="0"/>
              <w:divBdr>
                <w:top w:val="none" w:sz="0" w:space="0" w:color="auto"/>
                <w:left w:val="none" w:sz="0" w:space="0" w:color="auto"/>
                <w:bottom w:val="none" w:sz="0" w:space="0" w:color="auto"/>
                <w:right w:val="none" w:sz="0" w:space="0" w:color="auto"/>
              </w:divBdr>
            </w:div>
            <w:div w:id="573010652">
              <w:marLeft w:val="0"/>
              <w:marRight w:val="0"/>
              <w:marTop w:val="0"/>
              <w:marBottom w:val="0"/>
              <w:divBdr>
                <w:top w:val="none" w:sz="0" w:space="0" w:color="auto"/>
                <w:left w:val="none" w:sz="0" w:space="0" w:color="auto"/>
                <w:bottom w:val="none" w:sz="0" w:space="0" w:color="auto"/>
                <w:right w:val="none" w:sz="0" w:space="0" w:color="auto"/>
              </w:divBdr>
            </w:div>
            <w:div w:id="2044556245">
              <w:marLeft w:val="0"/>
              <w:marRight w:val="0"/>
              <w:marTop w:val="0"/>
              <w:marBottom w:val="0"/>
              <w:divBdr>
                <w:top w:val="none" w:sz="0" w:space="0" w:color="auto"/>
                <w:left w:val="none" w:sz="0" w:space="0" w:color="auto"/>
                <w:bottom w:val="none" w:sz="0" w:space="0" w:color="auto"/>
                <w:right w:val="none" w:sz="0" w:space="0" w:color="auto"/>
              </w:divBdr>
            </w:div>
            <w:div w:id="1783843775">
              <w:marLeft w:val="0"/>
              <w:marRight w:val="0"/>
              <w:marTop w:val="0"/>
              <w:marBottom w:val="0"/>
              <w:divBdr>
                <w:top w:val="none" w:sz="0" w:space="0" w:color="auto"/>
                <w:left w:val="none" w:sz="0" w:space="0" w:color="auto"/>
                <w:bottom w:val="none" w:sz="0" w:space="0" w:color="auto"/>
                <w:right w:val="none" w:sz="0" w:space="0" w:color="auto"/>
              </w:divBdr>
            </w:div>
            <w:div w:id="1787649973">
              <w:marLeft w:val="0"/>
              <w:marRight w:val="0"/>
              <w:marTop w:val="0"/>
              <w:marBottom w:val="0"/>
              <w:divBdr>
                <w:top w:val="none" w:sz="0" w:space="0" w:color="auto"/>
                <w:left w:val="none" w:sz="0" w:space="0" w:color="auto"/>
                <w:bottom w:val="none" w:sz="0" w:space="0" w:color="auto"/>
                <w:right w:val="none" w:sz="0" w:space="0" w:color="auto"/>
              </w:divBdr>
            </w:div>
            <w:div w:id="1038047219">
              <w:marLeft w:val="0"/>
              <w:marRight w:val="0"/>
              <w:marTop w:val="0"/>
              <w:marBottom w:val="0"/>
              <w:divBdr>
                <w:top w:val="none" w:sz="0" w:space="0" w:color="auto"/>
                <w:left w:val="none" w:sz="0" w:space="0" w:color="auto"/>
                <w:bottom w:val="none" w:sz="0" w:space="0" w:color="auto"/>
                <w:right w:val="none" w:sz="0" w:space="0" w:color="auto"/>
              </w:divBdr>
            </w:div>
            <w:div w:id="739524653">
              <w:marLeft w:val="0"/>
              <w:marRight w:val="0"/>
              <w:marTop w:val="0"/>
              <w:marBottom w:val="0"/>
              <w:divBdr>
                <w:top w:val="none" w:sz="0" w:space="0" w:color="auto"/>
                <w:left w:val="none" w:sz="0" w:space="0" w:color="auto"/>
                <w:bottom w:val="none" w:sz="0" w:space="0" w:color="auto"/>
                <w:right w:val="none" w:sz="0" w:space="0" w:color="auto"/>
              </w:divBdr>
            </w:div>
            <w:div w:id="143395722">
              <w:marLeft w:val="0"/>
              <w:marRight w:val="0"/>
              <w:marTop w:val="0"/>
              <w:marBottom w:val="0"/>
              <w:divBdr>
                <w:top w:val="none" w:sz="0" w:space="0" w:color="auto"/>
                <w:left w:val="none" w:sz="0" w:space="0" w:color="auto"/>
                <w:bottom w:val="none" w:sz="0" w:space="0" w:color="auto"/>
                <w:right w:val="none" w:sz="0" w:space="0" w:color="auto"/>
              </w:divBdr>
            </w:div>
            <w:div w:id="772407865">
              <w:marLeft w:val="0"/>
              <w:marRight w:val="0"/>
              <w:marTop w:val="0"/>
              <w:marBottom w:val="0"/>
              <w:divBdr>
                <w:top w:val="none" w:sz="0" w:space="0" w:color="auto"/>
                <w:left w:val="none" w:sz="0" w:space="0" w:color="auto"/>
                <w:bottom w:val="none" w:sz="0" w:space="0" w:color="auto"/>
                <w:right w:val="none" w:sz="0" w:space="0" w:color="auto"/>
              </w:divBdr>
            </w:div>
          </w:divsChild>
        </w:div>
        <w:div w:id="1195580108">
          <w:marLeft w:val="0"/>
          <w:marRight w:val="0"/>
          <w:marTop w:val="0"/>
          <w:marBottom w:val="0"/>
          <w:divBdr>
            <w:top w:val="none" w:sz="0" w:space="0" w:color="auto"/>
            <w:left w:val="none" w:sz="0" w:space="0" w:color="auto"/>
            <w:bottom w:val="none" w:sz="0" w:space="0" w:color="auto"/>
            <w:right w:val="none" w:sz="0" w:space="0" w:color="auto"/>
          </w:divBdr>
          <w:divsChild>
            <w:div w:id="905994060">
              <w:marLeft w:val="0"/>
              <w:marRight w:val="0"/>
              <w:marTop w:val="0"/>
              <w:marBottom w:val="0"/>
              <w:divBdr>
                <w:top w:val="none" w:sz="0" w:space="0" w:color="auto"/>
                <w:left w:val="none" w:sz="0" w:space="0" w:color="auto"/>
                <w:bottom w:val="none" w:sz="0" w:space="0" w:color="auto"/>
                <w:right w:val="none" w:sz="0" w:space="0" w:color="auto"/>
              </w:divBdr>
            </w:div>
            <w:div w:id="405684615">
              <w:marLeft w:val="0"/>
              <w:marRight w:val="0"/>
              <w:marTop w:val="0"/>
              <w:marBottom w:val="0"/>
              <w:divBdr>
                <w:top w:val="none" w:sz="0" w:space="0" w:color="auto"/>
                <w:left w:val="none" w:sz="0" w:space="0" w:color="auto"/>
                <w:bottom w:val="none" w:sz="0" w:space="0" w:color="auto"/>
                <w:right w:val="none" w:sz="0" w:space="0" w:color="auto"/>
              </w:divBdr>
            </w:div>
            <w:div w:id="1808936659">
              <w:marLeft w:val="0"/>
              <w:marRight w:val="0"/>
              <w:marTop w:val="0"/>
              <w:marBottom w:val="0"/>
              <w:divBdr>
                <w:top w:val="none" w:sz="0" w:space="0" w:color="auto"/>
                <w:left w:val="none" w:sz="0" w:space="0" w:color="auto"/>
                <w:bottom w:val="none" w:sz="0" w:space="0" w:color="auto"/>
                <w:right w:val="none" w:sz="0" w:space="0" w:color="auto"/>
              </w:divBdr>
            </w:div>
            <w:div w:id="1516773768">
              <w:marLeft w:val="0"/>
              <w:marRight w:val="0"/>
              <w:marTop w:val="0"/>
              <w:marBottom w:val="0"/>
              <w:divBdr>
                <w:top w:val="none" w:sz="0" w:space="0" w:color="auto"/>
                <w:left w:val="none" w:sz="0" w:space="0" w:color="auto"/>
                <w:bottom w:val="none" w:sz="0" w:space="0" w:color="auto"/>
                <w:right w:val="none" w:sz="0" w:space="0" w:color="auto"/>
              </w:divBdr>
            </w:div>
            <w:div w:id="1663459887">
              <w:marLeft w:val="0"/>
              <w:marRight w:val="0"/>
              <w:marTop w:val="0"/>
              <w:marBottom w:val="0"/>
              <w:divBdr>
                <w:top w:val="none" w:sz="0" w:space="0" w:color="auto"/>
                <w:left w:val="none" w:sz="0" w:space="0" w:color="auto"/>
                <w:bottom w:val="none" w:sz="0" w:space="0" w:color="auto"/>
                <w:right w:val="none" w:sz="0" w:space="0" w:color="auto"/>
              </w:divBdr>
            </w:div>
            <w:div w:id="1499030069">
              <w:marLeft w:val="0"/>
              <w:marRight w:val="0"/>
              <w:marTop w:val="0"/>
              <w:marBottom w:val="0"/>
              <w:divBdr>
                <w:top w:val="none" w:sz="0" w:space="0" w:color="auto"/>
                <w:left w:val="none" w:sz="0" w:space="0" w:color="auto"/>
                <w:bottom w:val="none" w:sz="0" w:space="0" w:color="auto"/>
                <w:right w:val="none" w:sz="0" w:space="0" w:color="auto"/>
              </w:divBdr>
            </w:div>
            <w:div w:id="1034694118">
              <w:marLeft w:val="0"/>
              <w:marRight w:val="0"/>
              <w:marTop w:val="0"/>
              <w:marBottom w:val="0"/>
              <w:divBdr>
                <w:top w:val="none" w:sz="0" w:space="0" w:color="auto"/>
                <w:left w:val="none" w:sz="0" w:space="0" w:color="auto"/>
                <w:bottom w:val="none" w:sz="0" w:space="0" w:color="auto"/>
                <w:right w:val="none" w:sz="0" w:space="0" w:color="auto"/>
              </w:divBdr>
            </w:div>
            <w:div w:id="1720209089">
              <w:marLeft w:val="0"/>
              <w:marRight w:val="0"/>
              <w:marTop w:val="0"/>
              <w:marBottom w:val="0"/>
              <w:divBdr>
                <w:top w:val="none" w:sz="0" w:space="0" w:color="auto"/>
                <w:left w:val="none" w:sz="0" w:space="0" w:color="auto"/>
                <w:bottom w:val="none" w:sz="0" w:space="0" w:color="auto"/>
                <w:right w:val="none" w:sz="0" w:space="0" w:color="auto"/>
              </w:divBdr>
            </w:div>
            <w:div w:id="1632516176">
              <w:marLeft w:val="0"/>
              <w:marRight w:val="0"/>
              <w:marTop w:val="0"/>
              <w:marBottom w:val="0"/>
              <w:divBdr>
                <w:top w:val="none" w:sz="0" w:space="0" w:color="auto"/>
                <w:left w:val="none" w:sz="0" w:space="0" w:color="auto"/>
                <w:bottom w:val="none" w:sz="0" w:space="0" w:color="auto"/>
                <w:right w:val="none" w:sz="0" w:space="0" w:color="auto"/>
              </w:divBdr>
            </w:div>
            <w:div w:id="1978484254">
              <w:marLeft w:val="0"/>
              <w:marRight w:val="0"/>
              <w:marTop w:val="0"/>
              <w:marBottom w:val="0"/>
              <w:divBdr>
                <w:top w:val="none" w:sz="0" w:space="0" w:color="auto"/>
                <w:left w:val="none" w:sz="0" w:space="0" w:color="auto"/>
                <w:bottom w:val="none" w:sz="0" w:space="0" w:color="auto"/>
                <w:right w:val="none" w:sz="0" w:space="0" w:color="auto"/>
              </w:divBdr>
            </w:div>
            <w:div w:id="2038577621">
              <w:marLeft w:val="0"/>
              <w:marRight w:val="0"/>
              <w:marTop w:val="0"/>
              <w:marBottom w:val="0"/>
              <w:divBdr>
                <w:top w:val="none" w:sz="0" w:space="0" w:color="auto"/>
                <w:left w:val="none" w:sz="0" w:space="0" w:color="auto"/>
                <w:bottom w:val="none" w:sz="0" w:space="0" w:color="auto"/>
                <w:right w:val="none" w:sz="0" w:space="0" w:color="auto"/>
              </w:divBdr>
            </w:div>
            <w:div w:id="1011838747">
              <w:marLeft w:val="0"/>
              <w:marRight w:val="0"/>
              <w:marTop w:val="0"/>
              <w:marBottom w:val="0"/>
              <w:divBdr>
                <w:top w:val="none" w:sz="0" w:space="0" w:color="auto"/>
                <w:left w:val="none" w:sz="0" w:space="0" w:color="auto"/>
                <w:bottom w:val="none" w:sz="0" w:space="0" w:color="auto"/>
                <w:right w:val="none" w:sz="0" w:space="0" w:color="auto"/>
              </w:divBdr>
            </w:div>
            <w:div w:id="2072340190">
              <w:marLeft w:val="0"/>
              <w:marRight w:val="0"/>
              <w:marTop w:val="0"/>
              <w:marBottom w:val="0"/>
              <w:divBdr>
                <w:top w:val="none" w:sz="0" w:space="0" w:color="auto"/>
                <w:left w:val="none" w:sz="0" w:space="0" w:color="auto"/>
                <w:bottom w:val="none" w:sz="0" w:space="0" w:color="auto"/>
                <w:right w:val="none" w:sz="0" w:space="0" w:color="auto"/>
              </w:divBdr>
            </w:div>
            <w:div w:id="158273654">
              <w:marLeft w:val="0"/>
              <w:marRight w:val="0"/>
              <w:marTop w:val="0"/>
              <w:marBottom w:val="0"/>
              <w:divBdr>
                <w:top w:val="none" w:sz="0" w:space="0" w:color="auto"/>
                <w:left w:val="none" w:sz="0" w:space="0" w:color="auto"/>
                <w:bottom w:val="none" w:sz="0" w:space="0" w:color="auto"/>
                <w:right w:val="none" w:sz="0" w:space="0" w:color="auto"/>
              </w:divBdr>
            </w:div>
            <w:div w:id="2043242596">
              <w:marLeft w:val="0"/>
              <w:marRight w:val="0"/>
              <w:marTop w:val="0"/>
              <w:marBottom w:val="0"/>
              <w:divBdr>
                <w:top w:val="none" w:sz="0" w:space="0" w:color="auto"/>
                <w:left w:val="none" w:sz="0" w:space="0" w:color="auto"/>
                <w:bottom w:val="none" w:sz="0" w:space="0" w:color="auto"/>
                <w:right w:val="none" w:sz="0" w:space="0" w:color="auto"/>
              </w:divBdr>
            </w:div>
            <w:div w:id="1967854267">
              <w:marLeft w:val="0"/>
              <w:marRight w:val="0"/>
              <w:marTop w:val="0"/>
              <w:marBottom w:val="0"/>
              <w:divBdr>
                <w:top w:val="none" w:sz="0" w:space="0" w:color="auto"/>
                <w:left w:val="none" w:sz="0" w:space="0" w:color="auto"/>
                <w:bottom w:val="none" w:sz="0" w:space="0" w:color="auto"/>
                <w:right w:val="none" w:sz="0" w:space="0" w:color="auto"/>
              </w:divBdr>
            </w:div>
            <w:div w:id="203250635">
              <w:marLeft w:val="0"/>
              <w:marRight w:val="0"/>
              <w:marTop w:val="0"/>
              <w:marBottom w:val="0"/>
              <w:divBdr>
                <w:top w:val="none" w:sz="0" w:space="0" w:color="auto"/>
                <w:left w:val="none" w:sz="0" w:space="0" w:color="auto"/>
                <w:bottom w:val="none" w:sz="0" w:space="0" w:color="auto"/>
                <w:right w:val="none" w:sz="0" w:space="0" w:color="auto"/>
              </w:divBdr>
            </w:div>
            <w:div w:id="433018056">
              <w:marLeft w:val="0"/>
              <w:marRight w:val="0"/>
              <w:marTop w:val="0"/>
              <w:marBottom w:val="0"/>
              <w:divBdr>
                <w:top w:val="none" w:sz="0" w:space="0" w:color="auto"/>
                <w:left w:val="none" w:sz="0" w:space="0" w:color="auto"/>
                <w:bottom w:val="none" w:sz="0" w:space="0" w:color="auto"/>
                <w:right w:val="none" w:sz="0" w:space="0" w:color="auto"/>
              </w:divBdr>
            </w:div>
            <w:div w:id="299308036">
              <w:marLeft w:val="0"/>
              <w:marRight w:val="0"/>
              <w:marTop w:val="0"/>
              <w:marBottom w:val="0"/>
              <w:divBdr>
                <w:top w:val="none" w:sz="0" w:space="0" w:color="auto"/>
                <w:left w:val="none" w:sz="0" w:space="0" w:color="auto"/>
                <w:bottom w:val="none" w:sz="0" w:space="0" w:color="auto"/>
                <w:right w:val="none" w:sz="0" w:space="0" w:color="auto"/>
              </w:divBdr>
            </w:div>
            <w:div w:id="1483958896">
              <w:marLeft w:val="0"/>
              <w:marRight w:val="0"/>
              <w:marTop w:val="0"/>
              <w:marBottom w:val="0"/>
              <w:divBdr>
                <w:top w:val="none" w:sz="0" w:space="0" w:color="auto"/>
                <w:left w:val="none" w:sz="0" w:space="0" w:color="auto"/>
                <w:bottom w:val="none" w:sz="0" w:space="0" w:color="auto"/>
                <w:right w:val="none" w:sz="0" w:space="0" w:color="auto"/>
              </w:divBdr>
            </w:div>
            <w:div w:id="2117556877">
              <w:marLeft w:val="0"/>
              <w:marRight w:val="0"/>
              <w:marTop w:val="0"/>
              <w:marBottom w:val="0"/>
              <w:divBdr>
                <w:top w:val="none" w:sz="0" w:space="0" w:color="auto"/>
                <w:left w:val="none" w:sz="0" w:space="0" w:color="auto"/>
                <w:bottom w:val="none" w:sz="0" w:space="0" w:color="auto"/>
                <w:right w:val="none" w:sz="0" w:space="0" w:color="auto"/>
              </w:divBdr>
            </w:div>
            <w:div w:id="2074229988">
              <w:marLeft w:val="0"/>
              <w:marRight w:val="0"/>
              <w:marTop w:val="0"/>
              <w:marBottom w:val="0"/>
              <w:divBdr>
                <w:top w:val="none" w:sz="0" w:space="0" w:color="auto"/>
                <w:left w:val="none" w:sz="0" w:space="0" w:color="auto"/>
                <w:bottom w:val="none" w:sz="0" w:space="0" w:color="auto"/>
                <w:right w:val="none" w:sz="0" w:space="0" w:color="auto"/>
              </w:divBdr>
            </w:div>
            <w:div w:id="126122090">
              <w:marLeft w:val="0"/>
              <w:marRight w:val="0"/>
              <w:marTop w:val="0"/>
              <w:marBottom w:val="0"/>
              <w:divBdr>
                <w:top w:val="none" w:sz="0" w:space="0" w:color="auto"/>
                <w:left w:val="none" w:sz="0" w:space="0" w:color="auto"/>
                <w:bottom w:val="none" w:sz="0" w:space="0" w:color="auto"/>
                <w:right w:val="none" w:sz="0" w:space="0" w:color="auto"/>
              </w:divBdr>
            </w:div>
            <w:div w:id="818615038">
              <w:marLeft w:val="0"/>
              <w:marRight w:val="0"/>
              <w:marTop w:val="0"/>
              <w:marBottom w:val="0"/>
              <w:divBdr>
                <w:top w:val="none" w:sz="0" w:space="0" w:color="auto"/>
                <w:left w:val="none" w:sz="0" w:space="0" w:color="auto"/>
                <w:bottom w:val="none" w:sz="0" w:space="0" w:color="auto"/>
                <w:right w:val="none" w:sz="0" w:space="0" w:color="auto"/>
              </w:divBdr>
            </w:div>
            <w:div w:id="865798815">
              <w:marLeft w:val="0"/>
              <w:marRight w:val="0"/>
              <w:marTop w:val="0"/>
              <w:marBottom w:val="0"/>
              <w:divBdr>
                <w:top w:val="none" w:sz="0" w:space="0" w:color="auto"/>
                <w:left w:val="none" w:sz="0" w:space="0" w:color="auto"/>
                <w:bottom w:val="none" w:sz="0" w:space="0" w:color="auto"/>
                <w:right w:val="none" w:sz="0" w:space="0" w:color="auto"/>
              </w:divBdr>
            </w:div>
            <w:div w:id="2007630074">
              <w:marLeft w:val="0"/>
              <w:marRight w:val="0"/>
              <w:marTop w:val="0"/>
              <w:marBottom w:val="0"/>
              <w:divBdr>
                <w:top w:val="none" w:sz="0" w:space="0" w:color="auto"/>
                <w:left w:val="none" w:sz="0" w:space="0" w:color="auto"/>
                <w:bottom w:val="none" w:sz="0" w:space="0" w:color="auto"/>
                <w:right w:val="none" w:sz="0" w:space="0" w:color="auto"/>
              </w:divBdr>
            </w:div>
            <w:div w:id="2114936793">
              <w:marLeft w:val="0"/>
              <w:marRight w:val="0"/>
              <w:marTop w:val="0"/>
              <w:marBottom w:val="0"/>
              <w:divBdr>
                <w:top w:val="none" w:sz="0" w:space="0" w:color="auto"/>
                <w:left w:val="none" w:sz="0" w:space="0" w:color="auto"/>
                <w:bottom w:val="none" w:sz="0" w:space="0" w:color="auto"/>
                <w:right w:val="none" w:sz="0" w:space="0" w:color="auto"/>
              </w:divBdr>
            </w:div>
            <w:div w:id="431440409">
              <w:marLeft w:val="0"/>
              <w:marRight w:val="0"/>
              <w:marTop w:val="0"/>
              <w:marBottom w:val="0"/>
              <w:divBdr>
                <w:top w:val="none" w:sz="0" w:space="0" w:color="auto"/>
                <w:left w:val="none" w:sz="0" w:space="0" w:color="auto"/>
                <w:bottom w:val="none" w:sz="0" w:space="0" w:color="auto"/>
                <w:right w:val="none" w:sz="0" w:space="0" w:color="auto"/>
              </w:divBdr>
            </w:div>
            <w:div w:id="1465349925">
              <w:marLeft w:val="0"/>
              <w:marRight w:val="0"/>
              <w:marTop w:val="0"/>
              <w:marBottom w:val="0"/>
              <w:divBdr>
                <w:top w:val="none" w:sz="0" w:space="0" w:color="auto"/>
                <w:left w:val="none" w:sz="0" w:space="0" w:color="auto"/>
                <w:bottom w:val="none" w:sz="0" w:space="0" w:color="auto"/>
                <w:right w:val="none" w:sz="0" w:space="0" w:color="auto"/>
              </w:divBdr>
            </w:div>
            <w:div w:id="1683359217">
              <w:marLeft w:val="0"/>
              <w:marRight w:val="0"/>
              <w:marTop w:val="0"/>
              <w:marBottom w:val="0"/>
              <w:divBdr>
                <w:top w:val="none" w:sz="0" w:space="0" w:color="auto"/>
                <w:left w:val="none" w:sz="0" w:space="0" w:color="auto"/>
                <w:bottom w:val="none" w:sz="0" w:space="0" w:color="auto"/>
                <w:right w:val="none" w:sz="0" w:space="0" w:color="auto"/>
              </w:divBdr>
            </w:div>
            <w:div w:id="1996300277">
              <w:marLeft w:val="0"/>
              <w:marRight w:val="0"/>
              <w:marTop w:val="0"/>
              <w:marBottom w:val="0"/>
              <w:divBdr>
                <w:top w:val="none" w:sz="0" w:space="0" w:color="auto"/>
                <w:left w:val="none" w:sz="0" w:space="0" w:color="auto"/>
                <w:bottom w:val="none" w:sz="0" w:space="0" w:color="auto"/>
                <w:right w:val="none" w:sz="0" w:space="0" w:color="auto"/>
              </w:divBdr>
            </w:div>
            <w:div w:id="424812638">
              <w:marLeft w:val="0"/>
              <w:marRight w:val="0"/>
              <w:marTop w:val="0"/>
              <w:marBottom w:val="0"/>
              <w:divBdr>
                <w:top w:val="none" w:sz="0" w:space="0" w:color="auto"/>
                <w:left w:val="none" w:sz="0" w:space="0" w:color="auto"/>
                <w:bottom w:val="none" w:sz="0" w:space="0" w:color="auto"/>
                <w:right w:val="none" w:sz="0" w:space="0" w:color="auto"/>
              </w:divBdr>
            </w:div>
            <w:div w:id="1100103040">
              <w:marLeft w:val="0"/>
              <w:marRight w:val="0"/>
              <w:marTop w:val="0"/>
              <w:marBottom w:val="0"/>
              <w:divBdr>
                <w:top w:val="none" w:sz="0" w:space="0" w:color="auto"/>
                <w:left w:val="none" w:sz="0" w:space="0" w:color="auto"/>
                <w:bottom w:val="none" w:sz="0" w:space="0" w:color="auto"/>
                <w:right w:val="none" w:sz="0" w:space="0" w:color="auto"/>
              </w:divBdr>
            </w:div>
            <w:div w:id="1878008507">
              <w:marLeft w:val="0"/>
              <w:marRight w:val="0"/>
              <w:marTop w:val="0"/>
              <w:marBottom w:val="0"/>
              <w:divBdr>
                <w:top w:val="none" w:sz="0" w:space="0" w:color="auto"/>
                <w:left w:val="none" w:sz="0" w:space="0" w:color="auto"/>
                <w:bottom w:val="none" w:sz="0" w:space="0" w:color="auto"/>
                <w:right w:val="none" w:sz="0" w:space="0" w:color="auto"/>
              </w:divBdr>
            </w:div>
            <w:div w:id="1765418894">
              <w:marLeft w:val="0"/>
              <w:marRight w:val="0"/>
              <w:marTop w:val="0"/>
              <w:marBottom w:val="0"/>
              <w:divBdr>
                <w:top w:val="none" w:sz="0" w:space="0" w:color="auto"/>
                <w:left w:val="none" w:sz="0" w:space="0" w:color="auto"/>
                <w:bottom w:val="none" w:sz="0" w:space="0" w:color="auto"/>
                <w:right w:val="none" w:sz="0" w:space="0" w:color="auto"/>
              </w:divBdr>
            </w:div>
            <w:div w:id="253561378">
              <w:marLeft w:val="0"/>
              <w:marRight w:val="0"/>
              <w:marTop w:val="0"/>
              <w:marBottom w:val="0"/>
              <w:divBdr>
                <w:top w:val="none" w:sz="0" w:space="0" w:color="auto"/>
                <w:left w:val="none" w:sz="0" w:space="0" w:color="auto"/>
                <w:bottom w:val="none" w:sz="0" w:space="0" w:color="auto"/>
                <w:right w:val="none" w:sz="0" w:space="0" w:color="auto"/>
              </w:divBdr>
            </w:div>
            <w:div w:id="1328095593">
              <w:marLeft w:val="0"/>
              <w:marRight w:val="0"/>
              <w:marTop w:val="0"/>
              <w:marBottom w:val="0"/>
              <w:divBdr>
                <w:top w:val="none" w:sz="0" w:space="0" w:color="auto"/>
                <w:left w:val="none" w:sz="0" w:space="0" w:color="auto"/>
                <w:bottom w:val="none" w:sz="0" w:space="0" w:color="auto"/>
                <w:right w:val="none" w:sz="0" w:space="0" w:color="auto"/>
              </w:divBdr>
            </w:div>
          </w:divsChild>
        </w:div>
        <w:div w:id="394859137">
          <w:marLeft w:val="0"/>
          <w:marRight w:val="0"/>
          <w:marTop w:val="0"/>
          <w:marBottom w:val="0"/>
          <w:divBdr>
            <w:top w:val="none" w:sz="0" w:space="0" w:color="auto"/>
            <w:left w:val="none" w:sz="0" w:space="0" w:color="auto"/>
            <w:bottom w:val="none" w:sz="0" w:space="0" w:color="auto"/>
            <w:right w:val="none" w:sz="0" w:space="0" w:color="auto"/>
          </w:divBdr>
          <w:divsChild>
            <w:div w:id="24336152">
              <w:marLeft w:val="0"/>
              <w:marRight w:val="0"/>
              <w:marTop w:val="0"/>
              <w:marBottom w:val="0"/>
              <w:divBdr>
                <w:top w:val="none" w:sz="0" w:space="0" w:color="auto"/>
                <w:left w:val="none" w:sz="0" w:space="0" w:color="auto"/>
                <w:bottom w:val="none" w:sz="0" w:space="0" w:color="auto"/>
                <w:right w:val="none" w:sz="0" w:space="0" w:color="auto"/>
              </w:divBdr>
            </w:div>
            <w:div w:id="1608855487">
              <w:marLeft w:val="0"/>
              <w:marRight w:val="0"/>
              <w:marTop w:val="0"/>
              <w:marBottom w:val="0"/>
              <w:divBdr>
                <w:top w:val="none" w:sz="0" w:space="0" w:color="auto"/>
                <w:left w:val="none" w:sz="0" w:space="0" w:color="auto"/>
                <w:bottom w:val="none" w:sz="0" w:space="0" w:color="auto"/>
                <w:right w:val="none" w:sz="0" w:space="0" w:color="auto"/>
              </w:divBdr>
            </w:div>
            <w:div w:id="1454909613">
              <w:marLeft w:val="0"/>
              <w:marRight w:val="0"/>
              <w:marTop w:val="0"/>
              <w:marBottom w:val="0"/>
              <w:divBdr>
                <w:top w:val="none" w:sz="0" w:space="0" w:color="auto"/>
                <w:left w:val="none" w:sz="0" w:space="0" w:color="auto"/>
                <w:bottom w:val="none" w:sz="0" w:space="0" w:color="auto"/>
                <w:right w:val="none" w:sz="0" w:space="0" w:color="auto"/>
              </w:divBdr>
            </w:div>
            <w:div w:id="452292436">
              <w:marLeft w:val="0"/>
              <w:marRight w:val="0"/>
              <w:marTop w:val="0"/>
              <w:marBottom w:val="0"/>
              <w:divBdr>
                <w:top w:val="none" w:sz="0" w:space="0" w:color="auto"/>
                <w:left w:val="none" w:sz="0" w:space="0" w:color="auto"/>
                <w:bottom w:val="none" w:sz="0" w:space="0" w:color="auto"/>
                <w:right w:val="none" w:sz="0" w:space="0" w:color="auto"/>
              </w:divBdr>
            </w:div>
            <w:div w:id="397243207">
              <w:marLeft w:val="0"/>
              <w:marRight w:val="0"/>
              <w:marTop w:val="0"/>
              <w:marBottom w:val="0"/>
              <w:divBdr>
                <w:top w:val="none" w:sz="0" w:space="0" w:color="auto"/>
                <w:left w:val="none" w:sz="0" w:space="0" w:color="auto"/>
                <w:bottom w:val="none" w:sz="0" w:space="0" w:color="auto"/>
                <w:right w:val="none" w:sz="0" w:space="0" w:color="auto"/>
              </w:divBdr>
            </w:div>
            <w:div w:id="215119625">
              <w:marLeft w:val="0"/>
              <w:marRight w:val="0"/>
              <w:marTop w:val="0"/>
              <w:marBottom w:val="0"/>
              <w:divBdr>
                <w:top w:val="none" w:sz="0" w:space="0" w:color="auto"/>
                <w:left w:val="none" w:sz="0" w:space="0" w:color="auto"/>
                <w:bottom w:val="none" w:sz="0" w:space="0" w:color="auto"/>
                <w:right w:val="none" w:sz="0" w:space="0" w:color="auto"/>
              </w:divBdr>
            </w:div>
            <w:div w:id="964123836">
              <w:marLeft w:val="0"/>
              <w:marRight w:val="0"/>
              <w:marTop w:val="0"/>
              <w:marBottom w:val="0"/>
              <w:divBdr>
                <w:top w:val="none" w:sz="0" w:space="0" w:color="auto"/>
                <w:left w:val="none" w:sz="0" w:space="0" w:color="auto"/>
                <w:bottom w:val="none" w:sz="0" w:space="0" w:color="auto"/>
                <w:right w:val="none" w:sz="0" w:space="0" w:color="auto"/>
              </w:divBdr>
            </w:div>
            <w:div w:id="754473691">
              <w:marLeft w:val="0"/>
              <w:marRight w:val="0"/>
              <w:marTop w:val="0"/>
              <w:marBottom w:val="0"/>
              <w:divBdr>
                <w:top w:val="none" w:sz="0" w:space="0" w:color="auto"/>
                <w:left w:val="none" w:sz="0" w:space="0" w:color="auto"/>
                <w:bottom w:val="none" w:sz="0" w:space="0" w:color="auto"/>
                <w:right w:val="none" w:sz="0" w:space="0" w:color="auto"/>
              </w:divBdr>
            </w:div>
            <w:div w:id="919870383">
              <w:marLeft w:val="0"/>
              <w:marRight w:val="0"/>
              <w:marTop w:val="0"/>
              <w:marBottom w:val="0"/>
              <w:divBdr>
                <w:top w:val="none" w:sz="0" w:space="0" w:color="auto"/>
                <w:left w:val="none" w:sz="0" w:space="0" w:color="auto"/>
                <w:bottom w:val="none" w:sz="0" w:space="0" w:color="auto"/>
                <w:right w:val="none" w:sz="0" w:space="0" w:color="auto"/>
              </w:divBdr>
            </w:div>
            <w:div w:id="265889357">
              <w:marLeft w:val="0"/>
              <w:marRight w:val="0"/>
              <w:marTop w:val="0"/>
              <w:marBottom w:val="0"/>
              <w:divBdr>
                <w:top w:val="none" w:sz="0" w:space="0" w:color="auto"/>
                <w:left w:val="none" w:sz="0" w:space="0" w:color="auto"/>
                <w:bottom w:val="none" w:sz="0" w:space="0" w:color="auto"/>
                <w:right w:val="none" w:sz="0" w:space="0" w:color="auto"/>
              </w:divBdr>
            </w:div>
            <w:div w:id="1658462263">
              <w:marLeft w:val="0"/>
              <w:marRight w:val="0"/>
              <w:marTop w:val="0"/>
              <w:marBottom w:val="0"/>
              <w:divBdr>
                <w:top w:val="none" w:sz="0" w:space="0" w:color="auto"/>
                <w:left w:val="none" w:sz="0" w:space="0" w:color="auto"/>
                <w:bottom w:val="none" w:sz="0" w:space="0" w:color="auto"/>
                <w:right w:val="none" w:sz="0" w:space="0" w:color="auto"/>
              </w:divBdr>
            </w:div>
            <w:div w:id="31420205">
              <w:marLeft w:val="0"/>
              <w:marRight w:val="0"/>
              <w:marTop w:val="0"/>
              <w:marBottom w:val="0"/>
              <w:divBdr>
                <w:top w:val="none" w:sz="0" w:space="0" w:color="auto"/>
                <w:left w:val="none" w:sz="0" w:space="0" w:color="auto"/>
                <w:bottom w:val="none" w:sz="0" w:space="0" w:color="auto"/>
                <w:right w:val="none" w:sz="0" w:space="0" w:color="auto"/>
              </w:divBdr>
            </w:div>
            <w:div w:id="1237470860">
              <w:marLeft w:val="0"/>
              <w:marRight w:val="0"/>
              <w:marTop w:val="0"/>
              <w:marBottom w:val="0"/>
              <w:divBdr>
                <w:top w:val="none" w:sz="0" w:space="0" w:color="auto"/>
                <w:left w:val="none" w:sz="0" w:space="0" w:color="auto"/>
                <w:bottom w:val="none" w:sz="0" w:space="0" w:color="auto"/>
                <w:right w:val="none" w:sz="0" w:space="0" w:color="auto"/>
              </w:divBdr>
            </w:div>
            <w:div w:id="1962613544">
              <w:marLeft w:val="0"/>
              <w:marRight w:val="0"/>
              <w:marTop w:val="0"/>
              <w:marBottom w:val="0"/>
              <w:divBdr>
                <w:top w:val="none" w:sz="0" w:space="0" w:color="auto"/>
                <w:left w:val="none" w:sz="0" w:space="0" w:color="auto"/>
                <w:bottom w:val="none" w:sz="0" w:space="0" w:color="auto"/>
                <w:right w:val="none" w:sz="0" w:space="0" w:color="auto"/>
              </w:divBdr>
            </w:div>
            <w:div w:id="1526602831">
              <w:marLeft w:val="0"/>
              <w:marRight w:val="0"/>
              <w:marTop w:val="0"/>
              <w:marBottom w:val="0"/>
              <w:divBdr>
                <w:top w:val="none" w:sz="0" w:space="0" w:color="auto"/>
                <w:left w:val="none" w:sz="0" w:space="0" w:color="auto"/>
                <w:bottom w:val="none" w:sz="0" w:space="0" w:color="auto"/>
                <w:right w:val="none" w:sz="0" w:space="0" w:color="auto"/>
              </w:divBdr>
            </w:div>
            <w:div w:id="349069827">
              <w:marLeft w:val="0"/>
              <w:marRight w:val="0"/>
              <w:marTop w:val="0"/>
              <w:marBottom w:val="0"/>
              <w:divBdr>
                <w:top w:val="none" w:sz="0" w:space="0" w:color="auto"/>
                <w:left w:val="none" w:sz="0" w:space="0" w:color="auto"/>
                <w:bottom w:val="none" w:sz="0" w:space="0" w:color="auto"/>
                <w:right w:val="none" w:sz="0" w:space="0" w:color="auto"/>
              </w:divBdr>
            </w:div>
            <w:div w:id="1005984480">
              <w:marLeft w:val="0"/>
              <w:marRight w:val="0"/>
              <w:marTop w:val="0"/>
              <w:marBottom w:val="0"/>
              <w:divBdr>
                <w:top w:val="none" w:sz="0" w:space="0" w:color="auto"/>
                <w:left w:val="none" w:sz="0" w:space="0" w:color="auto"/>
                <w:bottom w:val="none" w:sz="0" w:space="0" w:color="auto"/>
                <w:right w:val="none" w:sz="0" w:space="0" w:color="auto"/>
              </w:divBdr>
            </w:div>
            <w:div w:id="90590018">
              <w:marLeft w:val="0"/>
              <w:marRight w:val="0"/>
              <w:marTop w:val="0"/>
              <w:marBottom w:val="0"/>
              <w:divBdr>
                <w:top w:val="none" w:sz="0" w:space="0" w:color="auto"/>
                <w:left w:val="none" w:sz="0" w:space="0" w:color="auto"/>
                <w:bottom w:val="none" w:sz="0" w:space="0" w:color="auto"/>
                <w:right w:val="none" w:sz="0" w:space="0" w:color="auto"/>
              </w:divBdr>
            </w:div>
            <w:div w:id="1406227151">
              <w:marLeft w:val="0"/>
              <w:marRight w:val="0"/>
              <w:marTop w:val="0"/>
              <w:marBottom w:val="0"/>
              <w:divBdr>
                <w:top w:val="none" w:sz="0" w:space="0" w:color="auto"/>
                <w:left w:val="none" w:sz="0" w:space="0" w:color="auto"/>
                <w:bottom w:val="none" w:sz="0" w:space="0" w:color="auto"/>
                <w:right w:val="none" w:sz="0" w:space="0" w:color="auto"/>
              </w:divBdr>
            </w:div>
            <w:div w:id="2061897462">
              <w:marLeft w:val="0"/>
              <w:marRight w:val="0"/>
              <w:marTop w:val="0"/>
              <w:marBottom w:val="0"/>
              <w:divBdr>
                <w:top w:val="none" w:sz="0" w:space="0" w:color="auto"/>
                <w:left w:val="none" w:sz="0" w:space="0" w:color="auto"/>
                <w:bottom w:val="none" w:sz="0" w:space="0" w:color="auto"/>
                <w:right w:val="none" w:sz="0" w:space="0" w:color="auto"/>
              </w:divBdr>
            </w:div>
            <w:div w:id="2077387990">
              <w:marLeft w:val="0"/>
              <w:marRight w:val="0"/>
              <w:marTop w:val="0"/>
              <w:marBottom w:val="0"/>
              <w:divBdr>
                <w:top w:val="none" w:sz="0" w:space="0" w:color="auto"/>
                <w:left w:val="none" w:sz="0" w:space="0" w:color="auto"/>
                <w:bottom w:val="none" w:sz="0" w:space="0" w:color="auto"/>
                <w:right w:val="none" w:sz="0" w:space="0" w:color="auto"/>
              </w:divBdr>
            </w:div>
            <w:div w:id="38361167">
              <w:marLeft w:val="0"/>
              <w:marRight w:val="0"/>
              <w:marTop w:val="0"/>
              <w:marBottom w:val="0"/>
              <w:divBdr>
                <w:top w:val="none" w:sz="0" w:space="0" w:color="auto"/>
                <w:left w:val="none" w:sz="0" w:space="0" w:color="auto"/>
                <w:bottom w:val="none" w:sz="0" w:space="0" w:color="auto"/>
                <w:right w:val="none" w:sz="0" w:space="0" w:color="auto"/>
              </w:divBdr>
            </w:div>
            <w:div w:id="1725643175">
              <w:marLeft w:val="0"/>
              <w:marRight w:val="0"/>
              <w:marTop w:val="0"/>
              <w:marBottom w:val="0"/>
              <w:divBdr>
                <w:top w:val="none" w:sz="0" w:space="0" w:color="auto"/>
                <w:left w:val="none" w:sz="0" w:space="0" w:color="auto"/>
                <w:bottom w:val="none" w:sz="0" w:space="0" w:color="auto"/>
                <w:right w:val="none" w:sz="0" w:space="0" w:color="auto"/>
              </w:divBdr>
            </w:div>
            <w:div w:id="1425220939">
              <w:marLeft w:val="0"/>
              <w:marRight w:val="0"/>
              <w:marTop w:val="0"/>
              <w:marBottom w:val="0"/>
              <w:divBdr>
                <w:top w:val="none" w:sz="0" w:space="0" w:color="auto"/>
                <w:left w:val="none" w:sz="0" w:space="0" w:color="auto"/>
                <w:bottom w:val="none" w:sz="0" w:space="0" w:color="auto"/>
                <w:right w:val="none" w:sz="0" w:space="0" w:color="auto"/>
              </w:divBdr>
            </w:div>
            <w:div w:id="1378048765">
              <w:marLeft w:val="0"/>
              <w:marRight w:val="0"/>
              <w:marTop w:val="0"/>
              <w:marBottom w:val="0"/>
              <w:divBdr>
                <w:top w:val="none" w:sz="0" w:space="0" w:color="auto"/>
                <w:left w:val="none" w:sz="0" w:space="0" w:color="auto"/>
                <w:bottom w:val="none" w:sz="0" w:space="0" w:color="auto"/>
                <w:right w:val="none" w:sz="0" w:space="0" w:color="auto"/>
              </w:divBdr>
            </w:div>
            <w:div w:id="890533190">
              <w:marLeft w:val="0"/>
              <w:marRight w:val="0"/>
              <w:marTop w:val="0"/>
              <w:marBottom w:val="0"/>
              <w:divBdr>
                <w:top w:val="none" w:sz="0" w:space="0" w:color="auto"/>
                <w:left w:val="none" w:sz="0" w:space="0" w:color="auto"/>
                <w:bottom w:val="none" w:sz="0" w:space="0" w:color="auto"/>
                <w:right w:val="none" w:sz="0" w:space="0" w:color="auto"/>
              </w:divBdr>
            </w:div>
            <w:div w:id="990405353">
              <w:marLeft w:val="0"/>
              <w:marRight w:val="0"/>
              <w:marTop w:val="0"/>
              <w:marBottom w:val="0"/>
              <w:divBdr>
                <w:top w:val="none" w:sz="0" w:space="0" w:color="auto"/>
                <w:left w:val="none" w:sz="0" w:space="0" w:color="auto"/>
                <w:bottom w:val="none" w:sz="0" w:space="0" w:color="auto"/>
                <w:right w:val="none" w:sz="0" w:space="0" w:color="auto"/>
              </w:divBdr>
            </w:div>
            <w:div w:id="906183349">
              <w:marLeft w:val="0"/>
              <w:marRight w:val="0"/>
              <w:marTop w:val="0"/>
              <w:marBottom w:val="0"/>
              <w:divBdr>
                <w:top w:val="none" w:sz="0" w:space="0" w:color="auto"/>
                <w:left w:val="none" w:sz="0" w:space="0" w:color="auto"/>
                <w:bottom w:val="none" w:sz="0" w:space="0" w:color="auto"/>
                <w:right w:val="none" w:sz="0" w:space="0" w:color="auto"/>
              </w:divBdr>
            </w:div>
            <w:div w:id="1118379700">
              <w:marLeft w:val="0"/>
              <w:marRight w:val="0"/>
              <w:marTop w:val="0"/>
              <w:marBottom w:val="0"/>
              <w:divBdr>
                <w:top w:val="none" w:sz="0" w:space="0" w:color="auto"/>
                <w:left w:val="none" w:sz="0" w:space="0" w:color="auto"/>
                <w:bottom w:val="none" w:sz="0" w:space="0" w:color="auto"/>
                <w:right w:val="none" w:sz="0" w:space="0" w:color="auto"/>
              </w:divBdr>
            </w:div>
            <w:div w:id="29884996">
              <w:marLeft w:val="0"/>
              <w:marRight w:val="0"/>
              <w:marTop w:val="0"/>
              <w:marBottom w:val="0"/>
              <w:divBdr>
                <w:top w:val="none" w:sz="0" w:space="0" w:color="auto"/>
                <w:left w:val="none" w:sz="0" w:space="0" w:color="auto"/>
                <w:bottom w:val="none" w:sz="0" w:space="0" w:color="auto"/>
                <w:right w:val="none" w:sz="0" w:space="0" w:color="auto"/>
              </w:divBdr>
            </w:div>
            <w:div w:id="1956130306">
              <w:marLeft w:val="0"/>
              <w:marRight w:val="0"/>
              <w:marTop w:val="0"/>
              <w:marBottom w:val="0"/>
              <w:divBdr>
                <w:top w:val="none" w:sz="0" w:space="0" w:color="auto"/>
                <w:left w:val="none" w:sz="0" w:space="0" w:color="auto"/>
                <w:bottom w:val="none" w:sz="0" w:space="0" w:color="auto"/>
                <w:right w:val="none" w:sz="0" w:space="0" w:color="auto"/>
              </w:divBdr>
            </w:div>
          </w:divsChild>
        </w:div>
        <w:div w:id="254703950">
          <w:marLeft w:val="0"/>
          <w:marRight w:val="0"/>
          <w:marTop w:val="0"/>
          <w:marBottom w:val="0"/>
          <w:divBdr>
            <w:top w:val="none" w:sz="0" w:space="0" w:color="auto"/>
            <w:left w:val="none" w:sz="0" w:space="0" w:color="auto"/>
            <w:bottom w:val="none" w:sz="0" w:space="0" w:color="auto"/>
            <w:right w:val="none" w:sz="0" w:space="0" w:color="auto"/>
          </w:divBdr>
          <w:divsChild>
            <w:div w:id="1931309116">
              <w:marLeft w:val="0"/>
              <w:marRight w:val="0"/>
              <w:marTop w:val="0"/>
              <w:marBottom w:val="0"/>
              <w:divBdr>
                <w:top w:val="none" w:sz="0" w:space="0" w:color="auto"/>
                <w:left w:val="none" w:sz="0" w:space="0" w:color="auto"/>
                <w:bottom w:val="none" w:sz="0" w:space="0" w:color="auto"/>
                <w:right w:val="none" w:sz="0" w:space="0" w:color="auto"/>
              </w:divBdr>
            </w:div>
            <w:div w:id="1162281681">
              <w:marLeft w:val="0"/>
              <w:marRight w:val="0"/>
              <w:marTop w:val="0"/>
              <w:marBottom w:val="0"/>
              <w:divBdr>
                <w:top w:val="none" w:sz="0" w:space="0" w:color="auto"/>
                <w:left w:val="none" w:sz="0" w:space="0" w:color="auto"/>
                <w:bottom w:val="none" w:sz="0" w:space="0" w:color="auto"/>
                <w:right w:val="none" w:sz="0" w:space="0" w:color="auto"/>
              </w:divBdr>
            </w:div>
          </w:divsChild>
        </w:div>
        <w:div w:id="2052270032">
          <w:marLeft w:val="0"/>
          <w:marRight w:val="0"/>
          <w:marTop w:val="0"/>
          <w:marBottom w:val="0"/>
          <w:divBdr>
            <w:top w:val="none" w:sz="0" w:space="0" w:color="auto"/>
            <w:left w:val="none" w:sz="0" w:space="0" w:color="auto"/>
            <w:bottom w:val="none" w:sz="0" w:space="0" w:color="auto"/>
            <w:right w:val="none" w:sz="0" w:space="0" w:color="auto"/>
          </w:divBdr>
          <w:divsChild>
            <w:div w:id="1535116858">
              <w:marLeft w:val="0"/>
              <w:marRight w:val="0"/>
              <w:marTop w:val="0"/>
              <w:marBottom w:val="0"/>
              <w:divBdr>
                <w:top w:val="none" w:sz="0" w:space="0" w:color="auto"/>
                <w:left w:val="none" w:sz="0" w:space="0" w:color="auto"/>
                <w:bottom w:val="none" w:sz="0" w:space="0" w:color="auto"/>
                <w:right w:val="none" w:sz="0" w:space="0" w:color="auto"/>
              </w:divBdr>
            </w:div>
            <w:div w:id="1678576068">
              <w:marLeft w:val="0"/>
              <w:marRight w:val="0"/>
              <w:marTop w:val="0"/>
              <w:marBottom w:val="0"/>
              <w:divBdr>
                <w:top w:val="none" w:sz="0" w:space="0" w:color="auto"/>
                <w:left w:val="none" w:sz="0" w:space="0" w:color="auto"/>
                <w:bottom w:val="none" w:sz="0" w:space="0" w:color="auto"/>
                <w:right w:val="none" w:sz="0" w:space="0" w:color="auto"/>
              </w:divBdr>
            </w:div>
            <w:div w:id="940331151">
              <w:marLeft w:val="0"/>
              <w:marRight w:val="0"/>
              <w:marTop w:val="0"/>
              <w:marBottom w:val="0"/>
              <w:divBdr>
                <w:top w:val="none" w:sz="0" w:space="0" w:color="auto"/>
                <w:left w:val="none" w:sz="0" w:space="0" w:color="auto"/>
                <w:bottom w:val="none" w:sz="0" w:space="0" w:color="auto"/>
                <w:right w:val="none" w:sz="0" w:space="0" w:color="auto"/>
              </w:divBdr>
            </w:div>
            <w:div w:id="533739300">
              <w:marLeft w:val="0"/>
              <w:marRight w:val="0"/>
              <w:marTop w:val="0"/>
              <w:marBottom w:val="0"/>
              <w:divBdr>
                <w:top w:val="none" w:sz="0" w:space="0" w:color="auto"/>
                <w:left w:val="none" w:sz="0" w:space="0" w:color="auto"/>
                <w:bottom w:val="none" w:sz="0" w:space="0" w:color="auto"/>
                <w:right w:val="none" w:sz="0" w:space="0" w:color="auto"/>
              </w:divBdr>
            </w:div>
            <w:div w:id="2100253690">
              <w:marLeft w:val="0"/>
              <w:marRight w:val="0"/>
              <w:marTop w:val="0"/>
              <w:marBottom w:val="0"/>
              <w:divBdr>
                <w:top w:val="none" w:sz="0" w:space="0" w:color="auto"/>
                <w:left w:val="none" w:sz="0" w:space="0" w:color="auto"/>
                <w:bottom w:val="none" w:sz="0" w:space="0" w:color="auto"/>
                <w:right w:val="none" w:sz="0" w:space="0" w:color="auto"/>
              </w:divBdr>
            </w:div>
            <w:div w:id="964847049">
              <w:marLeft w:val="0"/>
              <w:marRight w:val="0"/>
              <w:marTop w:val="0"/>
              <w:marBottom w:val="0"/>
              <w:divBdr>
                <w:top w:val="none" w:sz="0" w:space="0" w:color="auto"/>
                <w:left w:val="none" w:sz="0" w:space="0" w:color="auto"/>
                <w:bottom w:val="none" w:sz="0" w:space="0" w:color="auto"/>
                <w:right w:val="none" w:sz="0" w:space="0" w:color="auto"/>
              </w:divBdr>
            </w:div>
            <w:div w:id="1849713018">
              <w:marLeft w:val="0"/>
              <w:marRight w:val="0"/>
              <w:marTop w:val="0"/>
              <w:marBottom w:val="0"/>
              <w:divBdr>
                <w:top w:val="none" w:sz="0" w:space="0" w:color="auto"/>
                <w:left w:val="none" w:sz="0" w:space="0" w:color="auto"/>
                <w:bottom w:val="none" w:sz="0" w:space="0" w:color="auto"/>
                <w:right w:val="none" w:sz="0" w:space="0" w:color="auto"/>
              </w:divBdr>
            </w:div>
            <w:div w:id="433867267">
              <w:marLeft w:val="0"/>
              <w:marRight w:val="0"/>
              <w:marTop w:val="0"/>
              <w:marBottom w:val="0"/>
              <w:divBdr>
                <w:top w:val="none" w:sz="0" w:space="0" w:color="auto"/>
                <w:left w:val="none" w:sz="0" w:space="0" w:color="auto"/>
                <w:bottom w:val="none" w:sz="0" w:space="0" w:color="auto"/>
                <w:right w:val="none" w:sz="0" w:space="0" w:color="auto"/>
              </w:divBdr>
            </w:div>
            <w:div w:id="1762682967">
              <w:marLeft w:val="0"/>
              <w:marRight w:val="0"/>
              <w:marTop w:val="0"/>
              <w:marBottom w:val="0"/>
              <w:divBdr>
                <w:top w:val="none" w:sz="0" w:space="0" w:color="auto"/>
                <w:left w:val="none" w:sz="0" w:space="0" w:color="auto"/>
                <w:bottom w:val="none" w:sz="0" w:space="0" w:color="auto"/>
                <w:right w:val="none" w:sz="0" w:space="0" w:color="auto"/>
              </w:divBdr>
            </w:div>
            <w:div w:id="2064525867">
              <w:marLeft w:val="0"/>
              <w:marRight w:val="0"/>
              <w:marTop w:val="0"/>
              <w:marBottom w:val="0"/>
              <w:divBdr>
                <w:top w:val="none" w:sz="0" w:space="0" w:color="auto"/>
                <w:left w:val="none" w:sz="0" w:space="0" w:color="auto"/>
                <w:bottom w:val="none" w:sz="0" w:space="0" w:color="auto"/>
                <w:right w:val="none" w:sz="0" w:space="0" w:color="auto"/>
              </w:divBdr>
            </w:div>
            <w:div w:id="932739867">
              <w:marLeft w:val="0"/>
              <w:marRight w:val="0"/>
              <w:marTop w:val="0"/>
              <w:marBottom w:val="0"/>
              <w:divBdr>
                <w:top w:val="none" w:sz="0" w:space="0" w:color="auto"/>
                <w:left w:val="none" w:sz="0" w:space="0" w:color="auto"/>
                <w:bottom w:val="none" w:sz="0" w:space="0" w:color="auto"/>
                <w:right w:val="none" w:sz="0" w:space="0" w:color="auto"/>
              </w:divBdr>
            </w:div>
          </w:divsChild>
        </w:div>
        <w:div w:id="1839077398">
          <w:marLeft w:val="0"/>
          <w:marRight w:val="0"/>
          <w:marTop w:val="0"/>
          <w:marBottom w:val="0"/>
          <w:divBdr>
            <w:top w:val="none" w:sz="0" w:space="0" w:color="auto"/>
            <w:left w:val="none" w:sz="0" w:space="0" w:color="auto"/>
            <w:bottom w:val="none" w:sz="0" w:space="0" w:color="auto"/>
            <w:right w:val="none" w:sz="0" w:space="0" w:color="auto"/>
          </w:divBdr>
          <w:divsChild>
            <w:div w:id="1481458446">
              <w:marLeft w:val="0"/>
              <w:marRight w:val="0"/>
              <w:marTop w:val="0"/>
              <w:marBottom w:val="0"/>
              <w:divBdr>
                <w:top w:val="none" w:sz="0" w:space="0" w:color="auto"/>
                <w:left w:val="none" w:sz="0" w:space="0" w:color="auto"/>
                <w:bottom w:val="none" w:sz="0" w:space="0" w:color="auto"/>
                <w:right w:val="none" w:sz="0" w:space="0" w:color="auto"/>
              </w:divBdr>
            </w:div>
            <w:div w:id="2077782231">
              <w:marLeft w:val="0"/>
              <w:marRight w:val="0"/>
              <w:marTop w:val="0"/>
              <w:marBottom w:val="0"/>
              <w:divBdr>
                <w:top w:val="none" w:sz="0" w:space="0" w:color="auto"/>
                <w:left w:val="none" w:sz="0" w:space="0" w:color="auto"/>
                <w:bottom w:val="none" w:sz="0" w:space="0" w:color="auto"/>
                <w:right w:val="none" w:sz="0" w:space="0" w:color="auto"/>
              </w:divBdr>
            </w:div>
            <w:div w:id="458844552">
              <w:marLeft w:val="0"/>
              <w:marRight w:val="0"/>
              <w:marTop w:val="0"/>
              <w:marBottom w:val="0"/>
              <w:divBdr>
                <w:top w:val="none" w:sz="0" w:space="0" w:color="auto"/>
                <w:left w:val="none" w:sz="0" w:space="0" w:color="auto"/>
                <w:bottom w:val="none" w:sz="0" w:space="0" w:color="auto"/>
                <w:right w:val="none" w:sz="0" w:space="0" w:color="auto"/>
              </w:divBdr>
            </w:div>
            <w:div w:id="672532768">
              <w:marLeft w:val="0"/>
              <w:marRight w:val="0"/>
              <w:marTop w:val="0"/>
              <w:marBottom w:val="0"/>
              <w:divBdr>
                <w:top w:val="none" w:sz="0" w:space="0" w:color="auto"/>
                <w:left w:val="none" w:sz="0" w:space="0" w:color="auto"/>
                <w:bottom w:val="none" w:sz="0" w:space="0" w:color="auto"/>
                <w:right w:val="none" w:sz="0" w:space="0" w:color="auto"/>
              </w:divBdr>
            </w:div>
            <w:div w:id="765152576">
              <w:marLeft w:val="0"/>
              <w:marRight w:val="0"/>
              <w:marTop w:val="0"/>
              <w:marBottom w:val="0"/>
              <w:divBdr>
                <w:top w:val="none" w:sz="0" w:space="0" w:color="auto"/>
                <w:left w:val="none" w:sz="0" w:space="0" w:color="auto"/>
                <w:bottom w:val="none" w:sz="0" w:space="0" w:color="auto"/>
                <w:right w:val="none" w:sz="0" w:space="0" w:color="auto"/>
              </w:divBdr>
            </w:div>
            <w:div w:id="698360115">
              <w:marLeft w:val="0"/>
              <w:marRight w:val="0"/>
              <w:marTop w:val="0"/>
              <w:marBottom w:val="0"/>
              <w:divBdr>
                <w:top w:val="none" w:sz="0" w:space="0" w:color="auto"/>
                <w:left w:val="none" w:sz="0" w:space="0" w:color="auto"/>
                <w:bottom w:val="none" w:sz="0" w:space="0" w:color="auto"/>
                <w:right w:val="none" w:sz="0" w:space="0" w:color="auto"/>
              </w:divBdr>
            </w:div>
            <w:div w:id="652148744">
              <w:marLeft w:val="0"/>
              <w:marRight w:val="0"/>
              <w:marTop w:val="0"/>
              <w:marBottom w:val="0"/>
              <w:divBdr>
                <w:top w:val="none" w:sz="0" w:space="0" w:color="auto"/>
                <w:left w:val="none" w:sz="0" w:space="0" w:color="auto"/>
                <w:bottom w:val="none" w:sz="0" w:space="0" w:color="auto"/>
                <w:right w:val="none" w:sz="0" w:space="0" w:color="auto"/>
              </w:divBdr>
            </w:div>
            <w:div w:id="1221403514">
              <w:marLeft w:val="0"/>
              <w:marRight w:val="0"/>
              <w:marTop w:val="0"/>
              <w:marBottom w:val="0"/>
              <w:divBdr>
                <w:top w:val="none" w:sz="0" w:space="0" w:color="auto"/>
                <w:left w:val="none" w:sz="0" w:space="0" w:color="auto"/>
                <w:bottom w:val="none" w:sz="0" w:space="0" w:color="auto"/>
                <w:right w:val="none" w:sz="0" w:space="0" w:color="auto"/>
              </w:divBdr>
            </w:div>
            <w:div w:id="284235372">
              <w:marLeft w:val="0"/>
              <w:marRight w:val="0"/>
              <w:marTop w:val="0"/>
              <w:marBottom w:val="0"/>
              <w:divBdr>
                <w:top w:val="none" w:sz="0" w:space="0" w:color="auto"/>
                <w:left w:val="none" w:sz="0" w:space="0" w:color="auto"/>
                <w:bottom w:val="none" w:sz="0" w:space="0" w:color="auto"/>
                <w:right w:val="none" w:sz="0" w:space="0" w:color="auto"/>
              </w:divBdr>
            </w:div>
            <w:div w:id="1321277111">
              <w:marLeft w:val="0"/>
              <w:marRight w:val="0"/>
              <w:marTop w:val="0"/>
              <w:marBottom w:val="0"/>
              <w:divBdr>
                <w:top w:val="none" w:sz="0" w:space="0" w:color="auto"/>
                <w:left w:val="none" w:sz="0" w:space="0" w:color="auto"/>
                <w:bottom w:val="none" w:sz="0" w:space="0" w:color="auto"/>
                <w:right w:val="none" w:sz="0" w:space="0" w:color="auto"/>
              </w:divBdr>
            </w:div>
            <w:div w:id="189537020">
              <w:marLeft w:val="0"/>
              <w:marRight w:val="0"/>
              <w:marTop w:val="0"/>
              <w:marBottom w:val="0"/>
              <w:divBdr>
                <w:top w:val="none" w:sz="0" w:space="0" w:color="auto"/>
                <w:left w:val="none" w:sz="0" w:space="0" w:color="auto"/>
                <w:bottom w:val="none" w:sz="0" w:space="0" w:color="auto"/>
                <w:right w:val="none" w:sz="0" w:space="0" w:color="auto"/>
              </w:divBdr>
            </w:div>
            <w:div w:id="1255284381">
              <w:marLeft w:val="0"/>
              <w:marRight w:val="0"/>
              <w:marTop w:val="0"/>
              <w:marBottom w:val="0"/>
              <w:divBdr>
                <w:top w:val="none" w:sz="0" w:space="0" w:color="auto"/>
                <w:left w:val="none" w:sz="0" w:space="0" w:color="auto"/>
                <w:bottom w:val="none" w:sz="0" w:space="0" w:color="auto"/>
                <w:right w:val="none" w:sz="0" w:space="0" w:color="auto"/>
              </w:divBdr>
            </w:div>
            <w:div w:id="1882790801">
              <w:marLeft w:val="0"/>
              <w:marRight w:val="0"/>
              <w:marTop w:val="0"/>
              <w:marBottom w:val="0"/>
              <w:divBdr>
                <w:top w:val="none" w:sz="0" w:space="0" w:color="auto"/>
                <w:left w:val="none" w:sz="0" w:space="0" w:color="auto"/>
                <w:bottom w:val="none" w:sz="0" w:space="0" w:color="auto"/>
                <w:right w:val="none" w:sz="0" w:space="0" w:color="auto"/>
              </w:divBdr>
            </w:div>
            <w:div w:id="746460583">
              <w:marLeft w:val="0"/>
              <w:marRight w:val="0"/>
              <w:marTop w:val="0"/>
              <w:marBottom w:val="0"/>
              <w:divBdr>
                <w:top w:val="none" w:sz="0" w:space="0" w:color="auto"/>
                <w:left w:val="none" w:sz="0" w:space="0" w:color="auto"/>
                <w:bottom w:val="none" w:sz="0" w:space="0" w:color="auto"/>
                <w:right w:val="none" w:sz="0" w:space="0" w:color="auto"/>
              </w:divBdr>
            </w:div>
            <w:div w:id="660621926">
              <w:marLeft w:val="0"/>
              <w:marRight w:val="0"/>
              <w:marTop w:val="0"/>
              <w:marBottom w:val="0"/>
              <w:divBdr>
                <w:top w:val="none" w:sz="0" w:space="0" w:color="auto"/>
                <w:left w:val="none" w:sz="0" w:space="0" w:color="auto"/>
                <w:bottom w:val="none" w:sz="0" w:space="0" w:color="auto"/>
                <w:right w:val="none" w:sz="0" w:space="0" w:color="auto"/>
              </w:divBdr>
            </w:div>
            <w:div w:id="1223831419">
              <w:marLeft w:val="0"/>
              <w:marRight w:val="0"/>
              <w:marTop w:val="0"/>
              <w:marBottom w:val="0"/>
              <w:divBdr>
                <w:top w:val="none" w:sz="0" w:space="0" w:color="auto"/>
                <w:left w:val="none" w:sz="0" w:space="0" w:color="auto"/>
                <w:bottom w:val="none" w:sz="0" w:space="0" w:color="auto"/>
                <w:right w:val="none" w:sz="0" w:space="0" w:color="auto"/>
              </w:divBdr>
            </w:div>
            <w:div w:id="315688635">
              <w:marLeft w:val="0"/>
              <w:marRight w:val="0"/>
              <w:marTop w:val="0"/>
              <w:marBottom w:val="0"/>
              <w:divBdr>
                <w:top w:val="none" w:sz="0" w:space="0" w:color="auto"/>
                <w:left w:val="none" w:sz="0" w:space="0" w:color="auto"/>
                <w:bottom w:val="none" w:sz="0" w:space="0" w:color="auto"/>
                <w:right w:val="none" w:sz="0" w:space="0" w:color="auto"/>
              </w:divBdr>
            </w:div>
            <w:div w:id="1136028227">
              <w:marLeft w:val="0"/>
              <w:marRight w:val="0"/>
              <w:marTop w:val="0"/>
              <w:marBottom w:val="0"/>
              <w:divBdr>
                <w:top w:val="none" w:sz="0" w:space="0" w:color="auto"/>
                <w:left w:val="none" w:sz="0" w:space="0" w:color="auto"/>
                <w:bottom w:val="none" w:sz="0" w:space="0" w:color="auto"/>
                <w:right w:val="none" w:sz="0" w:space="0" w:color="auto"/>
              </w:divBdr>
            </w:div>
            <w:div w:id="552500502">
              <w:marLeft w:val="0"/>
              <w:marRight w:val="0"/>
              <w:marTop w:val="0"/>
              <w:marBottom w:val="0"/>
              <w:divBdr>
                <w:top w:val="none" w:sz="0" w:space="0" w:color="auto"/>
                <w:left w:val="none" w:sz="0" w:space="0" w:color="auto"/>
                <w:bottom w:val="none" w:sz="0" w:space="0" w:color="auto"/>
                <w:right w:val="none" w:sz="0" w:space="0" w:color="auto"/>
              </w:divBdr>
            </w:div>
            <w:div w:id="1567107576">
              <w:marLeft w:val="0"/>
              <w:marRight w:val="0"/>
              <w:marTop w:val="0"/>
              <w:marBottom w:val="0"/>
              <w:divBdr>
                <w:top w:val="none" w:sz="0" w:space="0" w:color="auto"/>
                <w:left w:val="none" w:sz="0" w:space="0" w:color="auto"/>
                <w:bottom w:val="none" w:sz="0" w:space="0" w:color="auto"/>
                <w:right w:val="none" w:sz="0" w:space="0" w:color="auto"/>
              </w:divBdr>
            </w:div>
            <w:div w:id="428703262">
              <w:marLeft w:val="0"/>
              <w:marRight w:val="0"/>
              <w:marTop w:val="0"/>
              <w:marBottom w:val="0"/>
              <w:divBdr>
                <w:top w:val="none" w:sz="0" w:space="0" w:color="auto"/>
                <w:left w:val="none" w:sz="0" w:space="0" w:color="auto"/>
                <w:bottom w:val="none" w:sz="0" w:space="0" w:color="auto"/>
                <w:right w:val="none" w:sz="0" w:space="0" w:color="auto"/>
              </w:divBdr>
            </w:div>
            <w:div w:id="1930459840">
              <w:marLeft w:val="0"/>
              <w:marRight w:val="0"/>
              <w:marTop w:val="0"/>
              <w:marBottom w:val="0"/>
              <w:divBdr>
                <w:top w:val="none" w:sz="0" w:space="0" w:color="auto"/>
                <w:left w:val="none" w:sz="0" w:space="0" w:color="auto"/>
                <w:bottom w:val="none" w:sz="0" w:space="0" w:color="auto"/>
                <w:right w:val="none" w:sz="0" w:space="0" w:color="auto"/>
              </w:divBdr>
            </w:div>
            <w:div w:id="1273055532">
              <w:marLeft w:val="0"/>
              <w:marRight w:val="0"/>
              <w:marTop w:val="0"/>
              <w:marBottom w:val="0"/>
              <w:divBdr>
                <w:top w:val="none" w:sz="0" w:space="0" w:color="auto"/>
                <w:left w:val="none" w:sz="0" w:space="0" w:color="auto"/>
                <w:bottom w:val="none" w:sz="0" w:space="0" w:color="auto"/>
                <w:right w:val="none" w:sz="0" w:space="0" w:color="auto"/>
              </w:divBdr>
            </w:div>
            <w:div w:id="1089077562">
              <w:marLeft w:val="0"/>
              <w:marRight w:val="0"/>
              <w:marTop w:val="0"/>
              <w:marBottom w:val="0"/>
              <w:divBdr>
                <w:top w:val="none" w:sz="0" w:space="0" w:color="auto"/>
                <w:left w:val="none" w:sz="0" w:space="0" w:color="auto"/>
                <w:bottom w:val="none" w:sz="0" w:space="0" w:color="auto"/>
                <w:right w:val="none" w:sz="0" w:space="0" w:color="auto"/>
              </w:divBdr>
            </w:div>
            <w:div w:id="431316653">
              <w:marLeft w:val="0"/>
              <w:marRight w:val="0"/>
              <w:marTop w:val="0"/>
              <w:marBottom w:val="0"/>
              <w:divBdr>
                <w:top w:val="none" w:sz="0" w:space="0" w:color="auto"/>
                <w:left w:val="none" w:sz="0" w:space="0" w:color="auto"/>
                <w:bottom w:val="none" w:sz="0" w:space="0" w:color="auto"/>
                <w:right w:val="none" w:sz="0" w:space="0" w:color="auto"/>
              </w:divBdr>
            </w:div>
            <w:div w:id="1153790450">
              <w:marLeft w:val="0"/>
              <w:marRight w:val="0"/>
              <w:marTop w:val="0"/>
              <w:marBottom w:val="0"/>
              <w:divBdr>
                <w:top w:val="none" w:sz="0" w:space="0" w:color="auto"/>
                <w:left w:val="none" w:sz="0" w:space="0" w:color="auto"/>
                <w:bottom w:val="none" w:sz="0" w:space="0" w:color="auto"/>
                <w:right w:val="none" w:sz="0" w:space="0" w:color="auto"/>
              </w:divBdr>
            </w:div>
            <w:div w:id="3748200">
              <w:marLeft w:val="0"/>
              <w:marRight w:val="0"/>
              <w:marTop w:val="0"/>
              <w:marBottom w:val="0"/>
              <w:divBdr>
                <w:top w:val="none" w:sz="0" w:space="0" w:color="auto"/>
                <w:left w:val="none" w:sz="0" w:space="0" w:color="auto"/>
                <w:bottom w:val="none" w:sz="0" w:space="0" w:color="auto"/>
                <w:right w:val="none" w:sz="0" w:space="0" w:color="auto"/>
              </w:divBdr>
            </w:div>
          </w:divsChild>
        </w:div>
        <w:div w:id="843476817">
          <w:marLeft w:val="0"/>
          <w:marRight w:val="0"/>
          <w:marTop w:val="0"/>
          <w:marBottom w:val="0"/>
          <w:divBdr>
            <w:top w:val="none" w:sz="0" w:space="0" w:color="auto"/>
            <w:left w:val="none" w:sz="0" w:space="0" w:color="auto"/>
            <w:bottom w:val="none" w:sz="0" w:space="0" w:color="auto"/>
            <w:right w:val="none" w:sz="0" w:space="0" w:color="auto"/>
          </w:divBdr>
          <w:divsChild>
            <w:div w:id="162016480">
              <w:marLeft w:val="0"/>
              <w:marRight w:val="0"/>
              <w:marTop w:val="0"/>
              <w:marBottom w:val="0"/>
              <w:divBdr>
                <w:top w:val="none" w:sz="0" w:space="0" w:color="auto"/>
                <w:left w:val="none" w:sz="0" w:space="0" w:color="auto"/>
                <w:bottom w:val="none" w:sz="0" w:space="0" w:color="auto"/>
                <w:right w:val="none" w:sz="0" w:space="0" w:color="auto"/>
              </w:divBdr>
            </w:div>
          </w:divsChild>
        </w:div>
        <w:div w:id="1786390205">
          <w:marLeft w:val="0"/>
          <w:marRight w:val="0"/>
          <w:marTop w:val="0"/>
          <w:marBottom w:val="0"/>
          <w:divBdr>
            <w:top w:val="none" w:sz="0" w:space="0" w:color="auto"/>
            <w:left w:val="none" w:sz="0" w:space="0" w:color="auto"/>
            <w:bottom w:val="none" w:sz="0" w:space="0" w:color="auto"/>
            <w:right w:val="none" w:sz="0" w:space="0" w:color="auto"/>
          </w:divBdr>
          <w:divsChild>
            <w:div w:id="525795380">
              <w:marLeft w:val="0"/>
              <w:marRight w:val="0"/>
              <w:marTop w:val="0"/>
              <w:marBottom w:val="0"/>
              <w:divBdr>
                <w:top w:val="none" w:sz="0" w:space="0" w:color="auto"/>
                <w:left w:val="none" w:sz="0" w:space="0" w:color="auto"/>
                <w:bottom w:val="none" w:sz="0" w:space="0" w:color="auto"/>
                <w:right w:val="none" w:sz="0" w:space="0" w:color="auto"/>
              </w:divBdr>
            </w:div>
            <w:div w:id="1518080266">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sChild>
        </w:div>
        <w:div w:id="1293052938">
          <w:marLeft w:val="0"/>
          <w:marRight w:val="0"/>
          <w:marTop w:val="0"/>
          <w:marBottom w:val="0"/>
          <w:divBdr>
            <w:top w:val="none" w:sz="0" w:space="0" w:color="auto"/>
            <w:left w:val="none" w:sz="0" w:space="0" w:color="auto"/>
            <w:bottom w:val="none" w:sz="0" w:space="0" w:color="auto"/>
            <w:right w:val="none" w:sz="0" w:space="0" w:color="auto"/>
          </w:divBdr>
          <w:divsChild>
            <w:div w:id="1110319294">
              <w:marLeft w:val="0"/>
              <w:marRight w:val="0"/>
              <w:marTop w:val="0"/>
              <w:marBottom w:val="0"/>
              <w:divBdr>
                <w:top w:val="none" w:sz="0" w:space="0" w:color="auto"/>
                <w:left w:val="none" w:sz="0" w:space="0" w:color="auto"/>
                <w:bottom w:val="none" w:sz="0" w:space="0" w:color="auto"/>
                <w:right w:val="none" w:sz="0" w:space="0" w:color="auto"/>
              </w:divBdr>
            </w:div>
            <w:div w:id="703673615">
              <w:marLeft w:val="0"/>
              <w:marRight w:val="0"/>
              <w:marTop w:val="0"/>
              <w:marBottom w:val="0"/>
              <w:divBdr>
                <w:top w:val="none" w:sz="0" w:space="0" w:color="auto"/>
                <w:left w:val="none" w:sz="0" w:space="0" w:color="auto"/>
                <w:bottom w:val="none" w:sz="0" w:space="0" w:color="auto"/>
                <w:right w:val="none" w:sz="0" w:space="0" w:color="auto"/>
              </w:divBdr>
            </w:div>
            <w:div w:id="245383633">
              <w:marLeft w:val="0"/>
              <w:marRight w:val="0"/>
              <w:marTop w:val="0"/>
              <w:marBottom w:val="0"/>
              <w:divBdr>
                <w:top w:val="none" w:sz="0" w:space="0" w:color="auto"/>
                <w:left w:val="none" w:sz="0" w:space="0" w:color="auto"/>
                <w:bottom w:val="none" w:sz="0" w:space="0" w:color="auto"/>
                <w:right w:val="none" w:sz="0" w:space="0" w:color="auto"/>
              </w:divBdr>
            </w:div>
            <w:div w:id="231620411">
              <w:marLeft w:val="0"/>
              <w:marRight w:val="0"/>
              <w:marTop w:val="0"/>
              <w:marBottom w:val="0"/>
              <w:divBdr>
                <w:top w:val="none" w:sz="0" w:space="0" w:color="auto"/>
                <w:left w:val="none" w:sz="0" w:space="0" w:color="auto"/>
                <w:bottom w:val="none" w:sz="0" w:space="0" w:color="auto"/>
                <w:right w:val="none" w:sz="0" w:space="0" w:color="auto"/>
              </w:divBdr>
            </w:div>
            <w:div w:id="1406565313">
              <w:marLeft w:val="0"/>
              <w:marRight w:val="0"/>
              <w:marTop w:val="0"/>
              <w:marBottom w:val="0"/>
              <w:divBdr>
                <w:top w:val="none" w:sz="0" w:space="0" w:color="auto"/>
                <w:left w:val="none" w:sz="0" w:space="0" w:color="auto"/>
                <w:bottom w:val="none" w:sz="0" w:space="0" w:color="auto"/>
                <w:right w:val="none" w:sz="0" w:space="0" w:color="auto"/>
              </w:divBdr>
            </w:div>
            <w:div w:id="1108163922">
              <w:marLeft w:val="0"/>
              <w:marRight w:val="0"/>
              <w:marTop w:val="0"/>
              <w:marBottom w:val="0"/>
              <w:divBdr>
                <w:top w:val="none" w:sz="0" w:space="0" w:color="auto"/>
                <w:left w:val="none" w:sz="0" w:space="0" w:color="auto"/>
                <w:bottom w:val="none" w:sz="0" w:space="0" w:color="auto"/>
                <w:right w:val="none" w:sz="0" w:space="0" w:color="auto"/>
              </w:divBdr>
            </w:div>
            <w:div w:id="151726077">
              <w:marLeft w:val="0"/>
              <w:marRight w:val="0"/>
              <w:marTop w:val="0"/>
              <w:marBottom w:val="0"/>
              <w:divBdr>
                <w:top w:val="none" w:sz="0" w:space="0" w:color="auto"/>
                <w:left w:val="none" w:sz="0" w:space="0" w:color="auto"/>
                <w:bottom w:val="none" w:sz="0" w:space="0" w:color="auto"/>
                <w:right w:val="none" w:sz="0" w:space="0" w:color="auto"/>
              </w:divBdr>
            </w:div>
            <w:div w:id="954599632">
              <w:marLeft w:val="0"/>
              <w:marRight w:val="0"/>
              <w:marTop w:val="0"/>
              <w:marBottom w:val="0"/>
              <w:divBdr>
                <w:top w:val="none" w:sz="0" w:space="0" w:color="auto"/>
                <w:left w:val="none" w:sz="0" w:space="0" w:color="auto"/>
                <w:bottom w:val="none" w:sz="0" w:space="0" w:color="auto"/>
                <w:right w:val="none" w:sz="0" w:space="0" w:color="auto"/>
              </w:divBdr>
            </w:div>
            <w:div w:id="493452682">
              <w:marLeft w:val="0"/>
              <w:marRight w:val="0"/>
              <w:marTop w:val="0"/>
              <w:marBottom w:val="0"/>
              <w:divBdr>
                <w:top w:val="none" w:sz="0" w:space="0" w:color="auto"/>
                <w:left w:val="none" w:sz="0" w:space="0" w:color="auto"/>
                <w:bottom w:val="none" w:sz="0" w:space="0" w:color="auto"/>
                <w:right w:val="none" w:sz="0" w:space="0" w:color="auto"/>
              </w:divBdr>
            </w:div>
          </w:divsChild>
        </w:div>
        <w:div w:id="1667932">
          <w:marLeft w:val="0"/>
          <w:marRight w:val="0"/>
          <w:marTop w:val="0"/>
          <w:marBottom w:val="0"/>
          <w:divBdr>
            <w:top w:val="none" w:sz="0" w:space="0" w:color="auto"/>
            <w:left w:val="none" w:sz="0" w:space="0" w:color="auto"/>
            <w:bottom w:val="none" w:sz="0" w:space="0" w:color="auto"/>
            <w:right w:val="none" w:sz="0" w:space="0" w:color="auto"/>
          </w:divBdr>
          <w:divsChild>
            <w:div w:id="1954434333">
              <w:marLeft w:val="0"/>
              <w:marRight w:val="0"/>
              <w:marTop w:val="0"/>
              <w:marBottom w:val="0"/>
              <w:divBdr>
                <w:top w:val="none" w:sz="0" w:space="0" w:color="auto"/>
                <w:left w:val="none" w:sz="0" w:space="0" w:color="auto"/>
                <w:bottom w:val="none" w:sz="0" w:space="0" w:color="auto"/>
                <w:right w:val="none" w:sz="0" w:space="0" w:color="auto"/>
              </w:divBdr>
            </w:div>
            <w:div w:id="1934704146">
              <w:marLeft w:val="0"/>
              <w:marRight w:val="0"/>
              <w:marTop w:val="0"/>
              <w:marBottom w:val="0"/>
              <w:divBdr>
                <w:top w:val="none" w:sz="0" w:space="0" w:color="auto"/>
                <w:left w:val="none" w:sz="0" w:space="0" w:color="auto"/>
                <w:bottom w:val="none" w:sz="0" w:space="0" w:color="auto"/>
                <w:right w:val="none" w:sz="0" w:space="0" w:color="auto"/>
              </w:divBdr>
            </w:div>
            <w:div w:id="1516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didashi.com/web/front-app/app/privacy/child.html?type=undefined&amp;appId=30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didashi.com/web/front-app/app/privacy/sdk.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 刘</dc:creator>
  <cp:keywords/>
  <dc:description/>
  <cp:lastModifiedBy>Li luhong</cp:lastModifiedBy>
  <cp:revision>2</cp:revision>
  <dcterms:created xsi:type="dcterms:W3CDTF">2020-10-26T09:02:00Z</dcterms:created>
  <dcterms:modified xsi:type="dcterms:W3CDTF">2020-10-26T09:02:00Z</dcterms:modified>
</cp:coreProperties>
</file>